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7547" w:type="dxa"/>
        <w:tblInd w:w="-107" w:type="dxa"/>
        <w:tblBorders>
          <w:top w:val="single" w:sz="4" w:space="0" w:color="000000"/>
          <w:bottom w:val="single" w:sz="4" w:space="0" w:color="000000"/>
          <w:insideH w:val="single" w:sz="4" w:space="0" w:color="000000"/>
        </w:tblBorders>
        <w:tblLook w:val="04A0" w:firstRow="1" w:lastRow="0" w:firstColumn="1" w:lastColumn="0" w:noHBand="0" w:noVBand="1"/>
      </w:tblPr>
      <w:tblGrid>
        <w:gridCol w:w="1494"/>
        <w:gridCol w:w="4606"/>
        <w:gridCol w:w="1447"/>
      </w:tblGrid>
      <w:tr w:rsidR="00E72719">
        <w:trPr>
          <w:trHeight w:hRule="exact" w:val="1701"/>
        </w:trPr>
        <w:tc>
          <w:tcPr>
            <w:tcW w:w="1492" w:type="dxa"/>
            <w:tcBorders>
              <w:top w:val="single" w:sz="4" w:space="0" w:color="000000"/>
              <w:bottom w:val="single" w:sz="4" w:space="0" w:color="000000"/>
            </w:tcBorders>
            <w:shd w:val="clear" w:color="auto" w:fill="auto"/>
          </w:tcPr>
          <w:p w:rsidR="00E72719" w:rsidRDefault="00D906A5">
            <w:pPr>
              <w:spacing w:before="240" w:line="240" w:lineRule="auto"/>
              <w:jc w:val="center"/>
            </w:pPr>
            <w:r>
              <w:rPr>
                <w:lang w:val="en-US"/>
              </w:rPr>
              <w:pict>
                <v:shape id="ole_rId2" o:spid="_x0000_i1025" style="width:63.75pt;height:63.75pt" coordsize="" o:spt="100" adj="0,,0" path="" stroked="f">
                  <v:stroke joinstyle="miter"/>
                  <v:imagedata r:id="rId8" o:title=""/>
                  <v:formulas/>
                  <v:path o:connecttype="segments"/>
                </v:shape>
              </w:pict>
            </w:r>
          </w:p>
        </w:tc>
        <w:tc>
          <w:tcPr>
            <w:tcW w:w="4608" w:type="dxa"/>
            <w:tcBorders>
              <w:top w:val="single" w:sz="4" w:space="0" w:color="000000"/>
              <w:bottom w:val="single" w:sz="4" w:space="0" w:color="000000"/>
            </w:tcBorders>
            <w:shd w:val="clear" w:color="auto" w:fill="auto"/>
            <w:vAlign w:val="center"/>
          </w:tcPr>
          <w:p w:rsidR="00E72719" w:rsidRDefault="00C33525">
            <w:pPr>
              <w:spacing w:before="120" w:line="240" w:lineRule="auto"/>
              <w:jc w:val="center"/>
            </w:pPr>
            <w:r>
              <w:rPr>
                <w:rFonts w:ascii="Arial" w:hAnsi="Arial"/>
                <w:color w:val="auto"/>
                <w:sz w:val="28"/>
                <w:szCs w:val="28"/>
              </w:rPr>
              <w:t>УНИВЕРЗИТЕТ У НОВОМ САДУ</w:t>
            </w:r>
          </w:p>
          <w:p w:rsidR="00E72719" w:rsidRDefault="00C33525">
            <w:pPr>
              <w:spacing w:before="120" w:line="240" w:lineRule="auto"/>
              <w:jc w:val="center"/>
            </w:pPr>
            <w:r>
              <w:rPr>
                <w:rFonts w:ascii="Arial" w:hAnsi="Arial"/>
                <w:b/>
                <w:bCs/>
                <w:color w:val="auto"/>
                <w:sz w:val="28"/>
                <w:szCs w:val="28"/>
              </w:rPr>
              <w:t>ФАКУЛТЕТ ТЕХНИЧКИХ НАУКА У НОВОМ САДУ</w:t>
            </w:r>
          </w:p>
        </w:tc>
        <w:tc>
          <w:tcPr>
            <w:tcW w:w="1447" w:type="dxa"/>
            <w:tcBorders>
              <w:top w:val="single" w:sz="4" w:space="0" w:color="000000"/>
              <w:bottom w:val="single" w:sz="4" w:space="0" w:color="000000"/>
            </w:tcBorders>
            <w:shd w:val="clear" w:color="auto" w:fill="auto"/>
            <w:vAlign w:val="center"/>
          </w:tcPr>
          <w:p w:rsidR="00E72719" w:rsidRDefault="00C33525">
            <w:pPr>
              <w:spacing w:after="120" w:line="240" w:lineRule="auto"/>
              <w:jc w:val="center"/>
            </w:pPr>
            <w:r>
              <w:rPr>
                <w:noProof/>
                <w:lang w:val="en-US" w:bidi="ar-SA"/>
              </w:rPr>
              <w:drawing>
                <wp:inline distT="0" distB="0" distL="0" distR="0">
                  <wp:extent cx="781050" cy="857250"/>
                  <wp:effectExtent l="0" t="0" r="0" b="0"/>
                  <wp:docPr id="1" name="FTN gr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 grb1"/>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r>
    </w:tbl>
    <w:p w:rsidR="00E72719" w:rsidRDefault="00E72719">
      <w:pPr>
        <w:spacing w:line="240" w:lineRule="auto"/>
        <w:rPr>
          <w:rFonts w:ascii="Arial" w:hAnsi="Arial"/>
          <w:color w:val="auto"/>
          <w:kern w:val="2"/>
          <w:sz w:val="40"/>
        </w:rPr>
      </w:pPr>
    </w:p>
    <w:p w:rsidR="00E72719" w:rsidRDefault="00E72719">
      <w:pPr>
        <w:spacing w:line="240" w:lineRule="auto"/>
        <w:rPr>
          <w:rFonts w:ascii="Arial" w:hAnsi="Arial"/>
          <w:color w:val="auto"/>
          <w:sz w:val="40"/>
          <w:szCs w:val="40"/>
        </w:rPr>
      </w:pPr>
    </w:p>
    <w:p w:rsidR="00E72719" w:rsidRDefault="00C33525">
      <w:pPr>
        <w:spacing w:line="240" w:lineRule="auto"/>
      </w:pPr>
      <w:r>
        <w:rPr>
          <w:rFonts w:ascii="Arial" w:hAnsi="Arial"/>
          <w:color w:val="auto"/>
          <w:sz w:val="40"/>
          <w:szCs w:val="40"/>
        </w:rPr>
        <w:t>Ивана Савин</w:t>
      </w:r>
    </w:p>
    <w:p w:rsidR="00E72719" w:rsidRDefault="00E72719">
      <w:pPr>
        <w:spacing w:line="240" w:lineRule="auto"/>
        <w:rPr>
          <w:rFonts w:ascii="Arial" w:hAnsi="Arial"/>
          <w:color w:val="auto"/>
          <w:kern w:val="2"/>
          <w:sz w:val="40"/>
        </w:rPr>
      </w:pPr>
    </w:p>
    <w:p w:rsidR="00E72719" w:rsidRDefault="00E72719">
      <w:pPr>
        <w:spacing w:line="240" w:lineRule="auto"/>
        <w:rPr>
          <w:rFonts w:ascii="Arial" w:hAnsi="Arial"/>
          <w:color w:val="auto"/>
          <w:kern w:val="2"/>
          <w:sz w:val="40"/>
        </w:rPr>
      </w:pPr>
    </w:p>
    <w:p w:rsidR="00E72719" w:rsidRDefault="00C33525">
      <w:pPr>
        <w:spacing w:line="240" w:lineRule="auto"/>
        <w:jc w:val="center"/>
      </w:pPr>
      <w:r>
        <w:rPr>
          <w:rFonts w:ascii="Arial" w:hAnsi="Arial"/>
          <w:b/>
          <w:bCs/>
          <w:color w:val="auto"/>
          <w:kern w:val="2"/>
          <w:sz w:val="48"/>
          <w:szCs w:val="48"/>
        </w:rPr>
        <w:t>ВЕБ АПЛИКАЦИЈА ЗA  УПРАВЉАЊЕ ИМЕЈЛ ПОРУКАМА</w:t>
      </w:r>
    </w:p>
    <w:p w:rsidR="00E72719" w:rsidRDefault="00E72719">
      <w:pPr>
        <w:spacing w:line="240" w:lineRule="auto"/>
        <w:rPr>
          <w:rFonts w:ascii="Arial" w:hAnsi="Arial"/>
          <w:color w:val="auto"/>
          <w:kern w:val="2"/>
          <w:sz w:val="40"/>
        </w:rPr>
      </w:pPr>
    </w:p>
    <w:p w:rsidR="00E72719" w:rsidRDefault="00C33525">
      <w:pPr>
        <w:spacing w:line="240" w:lineRule="auto"/>
        <w:jc w:val="center"/>
      </w:pPr>
      <w:r>
        <w:rPr>
          <w:rFonts w:ascii="Arial" w:hAnsi="Arial"/>
          <w:color w:val="auto"/>
          <w:kern w:val="2"/>
          <w:sz w:val="36"/>
          <w:szCs w:val="36"/>
        </w:rPr>
        <w:t>МАСТЕР РАД</w:t>
      </w:r>
    </w:p>
    <w:p w:rsidR="00E72719" w:rsidRDefault="00C33525">
      <w:pPr>
        <w:spacing w:line="240" w:lineRule="auto"/>
        <w:jc w:val="center"/>
      </w:pPr>
      <w:r>
        <w:rPr>
          <w:rFonts w:ascii="Arial" w:hAnsi="Arial"/>
          <w:color w:val="auto"/>
          <w:kern w:val="2"/>
          <w:sz w:val="36"/>
          <w:szCs w:val="36"/>
        </w:rPr>
        <w:t>- Мастер академске студије -</w:t>
      </w:r>
    </w:p>
    <w:p w:rsidR="00E72719" w:rsidRDefault="00E72719">
      <w:pPr>
        <w:spacing w:line="240" w:lineRule="auto"/>
        <w:rPr>
          <w:rFonts w:ascii="Arial" w:hAnsi="Arial"/>
          <w:color w:val="auto"/>
          <w:kern w:val="2"/>
          <w:sz w:val="40"/>
        </w:rPr>
      </w:pPr>
    </w:p>
    <w:p w:rsidR="00E72719" w:rsidRDefault="00E72719">
      <w:pPr>
        <w:spacing w:line="240" w:lineRule="auto"/>
        <w:jc w:val="center"/>
        <w:rPr>
          <w:rFonts w:ascii="Arial" w:hAnsi="Arial"/>
          <w:color w:val="auto"/>
          <w:kern w:val="2"/>
          <w:sz w:val="40"/>
        </w:rPr>
      </w:pPr>
    </w:p>
    <w:p w:rsidR="00E72719" w:rsidRDefault="00E72719">
      <w:pPr>
        <w:spacing w:line="240" w:lineRule="auto"/>
        <w:jc w:val="center"/>
        <w:rPr>
          <w:rFonts w:ascii="Arial" w:hAnsi="Arial"/>
          <w:color w:val="auto"/>
          <w:kern w:val="2"/>
          <w:sz w:val="40"/>
        </w:rPr>
      </w:pPr>
    </w:p>
    <w:p w:rsidR="00E72719" w:rsidRDefault="00E72719">
      <w:pPr>
        <w:spacing w:line="240" w:lineRule="auto"/>
        <w:jc w:val="center"/>
        <w:rPr>
          <w:rFonts w:ascii="Arial" w:hAnsi="Arial"/>
          <w:color w:val="auto"/>
          <w:kern w:val="2"/>
          <w:sz w:val="32"/>
        </w:rPr>
      </w:pPr>
    </w:p>
    <w:p w:rsidR="00E72719" w:rsidRDefault="00C33525">
      <w:pPr>
        <w:spacing w:line="240" w:lineRule="auto"/>
        <w:jc w:val="center"/>
      </w:pPr>
      <w:r>
        <w:rPr>
          <w:rFonts w:ascii="Arial" w:hAnsi="Arial"/>
          <w:color w:val="auto"/>
          <w:kern w:val="2"/>
          <w:sz w:val="32"/>
          <w:szCs w:val="32"/>
        </w:rPr>
        <w:t>Нови Сад, 2019</w:t>
      </w: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pPr>
    </w:p>
    <w:p w:rsidR="00E72719" w:rsidRDefault="00E72719">
      <w:pPr>
        <w:spacing w:line="240" w:lineRule="auto"/>
        <w:jc w:val="center"/>
        <w:rPr>
          <w:rFonts w:ascii="Arial" w:hAnsi="Arial"/>
          <w:color w:val="auto"/>
          <w:kern w:val="2"/>
          <w:sz w:val="32"/>
          <w:szCs w:val="32"/>
        </w:rPr>
        <w:sectPr w:rsidR="00E72719">
          <w:headerReference w:type="even" r:id="rId10"/>
          <w:headerReference w:type="default" r:id="rId11"/>
          <w:footerReference w:type="even" r:id="rId12"/>
          <w:footerReference w:type="default" r:id="rId13"/>
          <w:pgSz w:w="10318" w:h="14570"/>
          <w:pgMar w:top="1440" w:right="1440" w:bottom="1440" w:left="1440" w:header="720" w:footer="720" w:gutter="0"/>
          <w:pgNumType w:start="1"/>
          <w:cols w:space="720"/>
          <w:formProt w:val="0"/>
          <w:docGrid w:linePitch="360" w:charSpace="8192"/>
        </w:sectPr>
      </w:pPr>
    </w:p>
    <w:tbl>
      <w:tblPr>
        <w:tblW w:w="7521" w:type="dxa"/>
        <w:tblInd w:w="-19" w:type="dxa"/>
        <w:tblBorders>
          <w:top w:val="single" w:sz="8" w:space="0" w:color="000000"/>
          <w:left w:val="single" w:sz="8" w:space="0" w:color="000000"/>
          <w:bottom w:val="single" w:sz="8" w:space="0" w:color="000000"/>
          <w:insideH w:val="single" w:sz="8" w:space="0" w:color="000000"/>
        </w:tblBorders>
        <w:tblCellMar>
          <w:left w:w="0" w:type="dxa"/>
          <w:right w:w="0" w:type="dxa"/>
        </w:tblCellMar>
        <w:tblLook w:val="04A0" w:firstRow="1" w:lastRow="0" w:firstColumn="1" w:lastColumn="0" w:noHBand="0" w:noVBand="1"/>
      </w:tblPr>
      <w:tblGrid>
        <w:gridCol w:w="1259"/>
        <w:gridCol w:w="4635"/>
        <w:gridCol w:w="1627"/>
      </w:tblGrid>
      <w:tr w:rsidR="00E72719">
        <w:trPr>
          <w:cantSplit/>
          <w:trHeight w:hRule="exact" w:val="340"/>
        </w:trPr>
        <w:tc>
          <w:tcPr>
            <w:tcW w:w="1259" w:type="dxa"/>
            <w:vMerge w:val="restart"/>
            <w:tcBorders>
              <w:top w:val="single" w:sz="8" w:space="0" w:color="000000"/>
              <w:left w:val="single" w:sz="8" w:space="0" w:color="000000"/>
              <w:bottom w:val="single" w:sz="8" w:space="0" w:color="000000"/>
            </w:tcBorders>
            <w:shd w:val="clear" w:color="auto" w:fill="auto"/>
            <w:vAlign w:val="center"/>
          </w:tcPr>
          <w:p w:rsidR="00E72719" w:rsidRDefault="00C33525">
            <w:pPr>
              <w:spacing w:before="0" w:line="240" w:lineRule="auto"/>
              <w:jc w:val="center"/>
            </w:pPr>
            <w:r>
              <w:rPr>
                <w:noProof/>
                <w:lang w:val="en-US" w:bidi="ar-SA"/>
              </w:rPr>
              <w:lastRenderedPageBreak/>
              <w:drawing>
                <wp:inline distT="0" distB="0" distL="0" distR="0">
                  <wp:extent cx="781050" cy="857250"/>
                  <wp:effectExtent l="0" t="0" r="0" b="0"/>
                  <wp:docPr id="2" name="FTN g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N grb2"/>
                          <pic:cNvPicPr>
                            <a:picLocks noChangeAspect="1" noChangeArrowheads="1"/>
                          </pic:cNvPicPr>
                        </pic:nvPicPr>
                        <pic:blipFill>
                          <a:blip r:embed="rId9"/>
                          <a:stretch>
                            <a:fillRect/>
                          </a:stretch>
                        </pic:blipFill>
                        <pic:spPr bwMode="auto">
                          <a:xfrm>
                            <a:off x="0" y="0"/>
                            <a:ext cx="781050" cy="857250"/>
                          </a:xfrm>
                          <a:prstGeom prst="rect">
                            <a:avLst/>
                          </a:prstGeom>
                        </pic:spPr>
                      </pic:pic>
                    </a:graphicData>
                  </a:graphic>
                </wp:inline>
              </w:drawing>
            </w:r>
          </w:p>
        </w:tc>
        <w:tc>
          <w:tcPr>
            <w:tcW w:w="4635" w:type="dxa"/>
            <w:vMerge w:val="restart"/>
            <w:tcBorders>
              <w:top w:val="single" w:sz="8" w:space="0" w:color="000000"/>
              <w:left w:val="single" w:sz="8" w:space="0" w:color="000000"/>
              <w:bottom w:val="single" w:sz="8" w:space="0" w:color="000000"/>
            </w:tcBorders>
            <w:shd w:val="clear" w:color="auto" w:fill="auto"/>
          </w:tcPr>
          <w:p w:rsidR="00E72719" w:rsidRDefault="00C33525">
            <w:pPr>
              <w:suppressAutoHyphens/>
              <w:spacing w:before="120" w:line="240" w:lineRule="auto"/>
              <w:ind w:left="57" w:right="57"/>
              <w:jc w:val="center"/>
            </w:pPr>
            <w:r>
              <w:rPr>
                <w:rFonts w:ascii="Arial" w:hAnsi="Arial" w:cs="Arial"/>
                <w:color w:val="auto"/>
                <w:spacing w:val="-8"/>
                <w:kern w:val="2"/>
                <w:sz w:val="16"/>
                <w:szCs w:val="16"/>
              </w:rPr>
              <w:t xml:space="preserve">УНИВЕРЗИТЕТ У НОВОМ САДУ </w:t>
            </w:r>
            <w:r>
              <w:rPr>
                <w:rFonts w:ascii="Wingdings" w:hAnsi="Wingdings" w:cs="VogueBold"/>
                <w:color w:val="auto"/>
                <w:spacing w:val="-8"/>
                <w:kern w:val="2"/>
                <w:sz w:val="16"/>
                <w:szCs w:val="16"/>
              </w:rPr>
              <w:t></w:t>
            </w:r>
            <w:r>
              <w:rPr>
                <w:rFonts w:ascii="Arial" w:hAnsi="Arial" w:cs="Arial"/>
                <w:color w:val="auto"/>
                <w:spacing w:val="-8"/>
                <w:kern w:val="2"/>
                <w:sz w:val="16"/>
                <w:szCs w:val="16"/>
              </w:rPr>
              <w:t xml:space="preserve"> </w:t>
            </w:r>
            <w:r>
              <w:rPr>
                <w:rFonts w:ascii="Arial" w:hAnsi="Arial" w:cs="Arial"/>
                <w:b/>
                <w:bCs/>
                <w:color w:val="auto"/>
                <w:spacing w:val="-8"/>
                <w:kern w:val="2"/>
                <w:sz w:val="16"/>
                <w:szCs w:val="16"/>
              </w:rPr>
              <w:t>ФАКУЛТЕТ ТЕХНИЧКИХ НАУКА</w:t>
            </w:r>
            <w:r>
              <w:rPr>
                <w:rFonts w:ascii="Arial" w:hAnsi="Arial" w:cs="Arial"/>
                <w:color w:val="auto"/>
                <w:spacing w:val="-8"/>
                <w:kern w:val="2"/>
                <w:sz w:val="16"/>
                <w:szCs w:val="16"/>
              </w:rPr>
              <w:t xml:space="preserve"> </w:t>
            </w:r>
          </w:p>
          <w:p w:rsidR="00E72719" w:rsidRDefault="00C33525">
            <w:pPr>
              <w:suppressAutoHyphens/>
              <w:spacing w:before="20" w:line="240" w:lineRule="auto"/>
              <w:ind w:left="142" w:right="142"/>
              <w:jc w:val="center"/>
            </w:pPr>
            <w:r>
              <w:rPr>
                <w:rFonts w:ascii="Arial" w:hAnsi="Arial" w:cs="Arial"/>
                <w:color w:val="auto"/>
                <w:spacing w:val="26"/>
                <w:kern w:val="2"/>
                <w:sz w:val="16"/>
                <w:szCs w:val="16"/>
              </w:rPr>
              <w:t>21000 НОВИ САД, Трг Доситеја Обрадовића 6</w:t>
            </w:r>
          </w:p>
        </w:tc>
        <w:tc>
          <w:tcPr>
            <w:tcW w:w="1627" w:type="dxa"/>
            <w:tcBorders>
              <w:top w:val="single" w:sz="8" w:space="0" w:color="000000"/>
              <w:left w:val="single" w:sz="8" w:space="0" w:color="000000"/>
              <w:bottom w:val="single" w:sz="4" w:space="0" w:color="000000"/>
              <w:right w:val="single" w:sz="8" w:space="0" w:color="000000"/>
            </w:tcBorders>
            <w:shd w:val="clear" w:color="auto" w:fill="auto"/>
          </w:tcPr>
          <w:p w:rsidR="00E72719" w:rsidRDefault="00C33525">
            <w:pPr>
              <w:spacing w:line="240" w:lineRule="auto"/>
              <w:ind w:left="142" w:right="142"/>
              <w:jc w:val="left"/>
            </w:pPr>
            <w:r>
              <w:rPr>
                <w:rFonts w:ascii="Arial" w:eastAsia="Calibri" w:hAnsi="Arial" w:cs="Arial"/>
                <w:color w:val="auto"/>
              </w:rPr>
              <w:t>Датум:</w:t>
            </w:r>
          </w:p>
        </w:tc>
      </w:tr>
      <w:tr w:rsidR="00E72719">
        <w:trPr>
          <w:cantSplit/>
          <w:trHeight w:val="525"/>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hAnsi="Arial" w:cs="Arial"/>
                <w:color w:val="auto"/>
                <w:spacing w:val="26"/>
                <w:kern w:val="2"/>
              </w:rPr>
            </w:pPr>
          </w:p>
        </w:tc>
        <w:tc>
          <w:tcPr>
            <w:tcW w:w="1627" w:type="dxa"/>
            <w:tcBorders>
              <w:top w:val="single" w:sz="4" w:space="0" w:color="000000"/>
              <w:left w:val="single" w:sz="8" w:space="0" w:color="000000"/>
              <w:bottom w:val="single" w:sz="8" w:space="0" w:color="000000"/>
              <w:right w:val="single" w:sz="8" w:space="0" w:color="000000"/>
            </w:tcBorders>
            <w:shd w:val="clear" w:color="auto" w:fill="auto"/>
            <w:vAlign w:val="center"/>
          </w:tcPr>
          <w:p w:rsidR="00E72719" w:rsidRDefault="00E72719">
            <w:pPr>
              <w:spacing w:before="20" w:after="20" w:line="240" w:lineRule="auto"/>
              <w:ind w:left="142" w:right="142"/>
              <w:jc w:val="center"/>
              <w:rPr>
                <w:rFonts w:ascii="Arial" w:eastAsia="Calibri" w:hAnsi="Arial" w:cs="Arial"/>
                <w:b/>
                <w:color w:val="auto"/>
                <w:szCs w:val="24"/>
              </w:rPr>
            </w:pPr>
          </w:p>
        </w:tc>
      </w:tr>
      <w:tr w:rsidR="00E72719">
        <w:trPr>
          <w:cantSplit/>
          <w:trHeight w:hRule="exact" w:val="349"/>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val="restart"/>
            <w:tcBorders>
              <w:top w:val="single" w:sz="8" w:space="0" w:color="000000"/>
              <w:left w:val="single" w:sz="8" w:space="0" w:color="000000"/>
              <w:bottom w:val="single" w:sz="8" w:space="0" w:color="000000"/>
            </w:tcBorders>
            <w:shd w:val="clear" w:color="auto" w:fill="E5E5E5"/>
            <w:vAlign w:val="center"/>
          </w:tcPr>
          <w:p w:rsidR="00E72719" w:rsidRDefault="00C33525">
            <w:pPr>
              <w:suppressAutoHyphens/>
              <w:spacing w:before="0" w:line="240" w:lineRule="auto"/>
              <w:ind w:left="142" w:right="142"/>
              <w:jc w:val="center"/>
            </w:pPr>
            <w:r>
              <w:rPr>
                <w:rFonts w:ascii="Arial" w:hAnsi="Arial" w:cs="Arial"/>
                <w:b/>
                <w:bCs/>
                <w:color w:val="auto"/>
                <w:spacing w:val="-4"/>
                <w:kern w:val="2"/>
              </w:rPr>
              <w:t>ЗАДАТАК ЗА ИЗРАДУ МАСТЕР (MASTER) РАДА</w:t>
            </w:r>
          </w:p>
        </w:tc>
        <w:tc>
          <w:tcPr>
            <w:tcW w:w="162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line="240" w:lineRule="auto"/>
              <w:ind w:left="142" w:right="142"/>
              <w:jc w:val="left"/>
            </w:pPr>
            <w:r>
              <w:rPr>
                <w:rFonts w:ascii="Arial" w:hAnsi="Arial" w:cs="Arial"/>
                <w:color w:val="auto"/>
                <w:kern w:val="2"/>
              </w:rPr>
              <w:t>Лист/Листова:</w:t>
            </w:r>
          </w:p>
        </w:tc>
      </w:tr>
      <w:tr w:rsidR="00E72719">
        <w:trPr>
          <w:cantSplit/>
          <w:trHeight w:val="502"/>
        </w:trPr>
        <w:tc>
          <w:tcPr>
            <w:tcW w:w="1259"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eastAsia="Calibri" w:hAnsi="Arial" w:cs="Arial"/>
                <w:color w:val="auto"/>
                <w:spacing w:val="-8"/>
                <w:szCs w:val="24"/>
              </w:rPr>
            </w:pPr>
          </w:p>
        </w:tc>
        <w:tc>
          <w:tcPr>
            <w:tcW w:w="4635" w:type="dxa"/>
            <w:vMerge/>
            <w:tcBorders>
              <w:top w:val="single" w:sz="8" w:space="0" w:color="000000"/>
              <w:left w:val="single" w:sz="8" w:space="0" w:color="000000"/>
              <w:bottom w:val="single" w:sz="8" w:space="0" w:color="000000"/>
            </w:tcBorders>
            <w:shd w:val="clear" w:color="auto" w:fill="auto"/>
            <w:vAlign w:val="center"/>
          </w:tcPr>
          <w:p w:rsidR="00E72719" w:rsidRDefault="00E72719">
            <w:pPr>
              <w:spacing w:before="0" w:line="276" w:lineRule="auto"/>
              <w:jc w:val="left"/>
              <w:rPr>
                <w:rFonts w:ascii="Arial" w:hAnsi="Arial" w:cs="Arial"/>
                <w:b/>
                <w:color w:val="auto"/>
                <w:spacing w:val="-4"/>
                <w:kern w:val="2"/>
                <w:szCs w:val="24"/>
              </w:rPr>
            </w:pPr>
          </w:p>
        </w:tc>
        <w:tc>
          <w:tcPr>
            <w:tcW w:w="1627" w:type="dxa"/>
            <w:tcBorders>
              <w:top w:val="single" w:sz="8" w:space="0" w:color="000000"/>
              <w:left w:val="single" w:sz="8" w:space="0" w:color="000000"/>
              <w:bottom w:val="single" w:sz="8" w:space="0" w:color="000000"/>
              <w:right w:val="single" w:sz="8" w:space="0" w:color="000000"/>
            </w:tcBorders>
            <w:shd w:val="clear" w:color="auto" w:fill="auto"/>
            <w:vAlign w:val="center"/>
          </w:tcPr>
          <w:p w:rsidR="00E72719" w:rsidRDefault="00E72719">
            <w:pPr>
              <w:suppressAutoHyphens/>
              <w:spacing w:line="240" w:lineRule="auto"/>
              <w:ind w:right="142"/>
              <w:jc w:val="center"/>
              <w:rPr>
                <w:rFonts w:ascii="CHelvItalic" w:hAnsi="CHelvItalic" w:cs="Arial"/>
                <w:color w:val="auto"/>
              </w:rPr>
            </w:pPr>
          </w:p>
        </w:tc>
      </w:tr>
    </w:tbl>
    <w:p w:rsidR="00E72719" w:rsidRDefault="00E72719">
      <w:pPr>
        <w:spacing w:before="0" w:line="240" w:lineRule="auto"/>
        <w:jc w:val="left"/>
        <w:rPr>
          <w:rFonts w:ascii="Verdana" w:eastAsia="Calibri" w:hAnsi="Verdana"/>
          <w:color w:val="auto"/>
          <w:szCs w:val="24"/>
        </w:rPr>
      </w:pPr>
    </w:p>
    <w:p w:rsidR="00E72719" w:rsidRDefault="00C33525">
      <w:pPr>
        <w:suppressAutoHyphens/>
        <w:spacing w:before="0" w:after="60" w:line="240" w:lineRule="auto"/>
        <w:jc w:val="right"/>
      </w:pPr>
      <w:r>
        <w:rPr>
          <w:rFonts w:ascii="Arial" w:hAnsi="Arial" w:cs="Arial"/>
          <w:i/>
          <w:iCs/>
          <w:color w:val="auto"/>
          <w:kern w:val="2"/>
        </w:rPr>
        <w:t>(Податке уноси предметни наставник - ментор)</w:t>
      </w:r>
    </w:p>
    <w:tbl>
      <w:tblPr>
        <w:tblW w:w="7547" w:type="dxa"/>
        <w:tblInd w:w="-107" w:type="dxa"/>
        <w:tblBorders>
          <w:top w:val="single" w:sz="4"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599"/>
        <w:gridCol w:w="3948"/>
      </w:tblGrid>
      <w:tr w:rsidR="00E72719">
        <w:trPr>
          <w:cantSplit/>
          <w:tblHeader/>
        </w:trPr>
        <w:tc>
          <w:tcPr>
            <w:tcW w:w="3599" w:type="dxa"/>
            <w:tcBorders>
              <w:top w:val="single" w:sz="4" w:space="0" w:color="000000"/>
              <w:left w:val="single" w:sz="8" w:space="0" w:color="000000"/>
              <w:bottom w:val="single" w:sz="4" w:space="0" w:color="000000"/>
            </w:tcBorders>
            <w:shd w:val="clear" w:color="auto" w:fill="auto"/>
            <w:vAlign w:val="center"/>
          </w:tcPr>
          <w:p w:rsidR="00E72719" w:rsidRDefault="00C33525">
            <w:pPr>
              <w:spacing w:before="120" w:line="240" w:lineRule="auto"/>
              <w:jc w:val="right"/>
            </w:pPr>
            <w:r>
              <w:rPr>
                <w:rFonts w:ascii="Arial" w:eastAsia="Calibri" w:hAnsi="Arial" w:cs="Arial"/>
                <w:color w:val="auto"/>
                <w:spacing w:val="-4"/>
              </w:rPr>
              <w:t>Студијски програм:</w:t>
            </w:r>
          </w:p>
        </w:tc>
        <w:tc>
          <w:tcPr>
            <w:tcW w:w="3947" w:type="dxa"/>
            <w:tcBorders>
              <w:top w:val="single" w:sz="4"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rPr>
              <w:t>Софтверско инжењерство и информационе технологије</w:t>
            </w:r>
          </w:p>
        </w:tc>
      </w:tr>
      <w:tr w:rsidR="00E72719">
        <w:trPr>
          <w:cantSplit/>
          <w:trHeight w:val="322"/>
        </w:trPr>
        <w:tc>
          <w:tcPr>
            <w:tcW w:w="3599" w:type="dxa"/>
            <w:tcBorders>
              <w:top w:val="single" w:sz="4" w:space="0" w:color="000000"/>
              <w:left w:val="single" w:sz="8" w:space="0" w:color="000000"/>
              <w:bottom w:val="single" w:sz="8" w:space="0" w:color="000000"/>
            </w:tcBorders>
            <w:shd w:val="clear" w:color="auto" w:fill="auto"/>
            <w:vAlign w:val="center"/>
          </w:tcPr>
          <w:p w:rsidR="00E72719" w:rsidRDefault="00C33525">
            <w:pPr>
              <w:spacing w:before="40" w:after="40" w:line="240" w:lineRule="auto"/>
              <w:jc w:val="right"/>
            </w:pPr>
            <w:r>
              <w:rPr>
                <w:rFonts w:ascii="Arial" w:eastAsia="Calibri" w:hAnsi="Arial" w:cs="Arial"/>
                <w:color w:val="auto"/>
                <w:spacing w:val="-4"/>
              </w:rPr>
              <w:t>Руководилац студијског програма:</w:t>
            </w:r>
          </w:p>
        </w:tc>
        <w:tc>
          <w:tcPr>
            <w:tcW w:w="3947" w:type="dxa"/>
            <w:tcBorders>
              <w:top w:val="single" w:sz="4" w:space="0" w:color="000000"/>
              <w:left w:val="single" w:sz="4" w:space="0" w:color="000000"/>
              <w:bottom w:val="single" w:sz="8"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sz w:val="22"/>
                <w:szCs w:val="22"/>
              </w:rPr>
              <w:t>Проф. др Мирослав Зарић</w:t>
            </w:r>
          </w:p>
        </w:tc>
      </w:tr>
    </w:tbl>
    <w:p w:rsidR="00E72719" w:rsidRDefault="00E72719">
      <w:pPr>
        <w:suppressAutoHyphens/>
        <w:spacing w:before="0" w:line="240" w:lineRule="auto"/>
        <w:rPr>
          <w:rFonts w:ascii="Arial" w:hAnsi="Arial" w:cs="Arial"/>
          <w:color w:val="auto"/>
          <w:kern w:val="2"/>
          <w:sz w:val="8"/>
        </w:rPr>
      </w:pPr>
    </w:p>
    <w:tbl>
      <w:tblPr>
        <w:tblW w:w="7547"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1515"/>
        <w:gridCol w:w="2214"/>
        <w:gridCol w:w="1951"/>
        <w:gridCol w:w="1867"/>
      </w:tblGrid>
      <w:tr w:rsidR="00E72719">
        <w:trPr>
          <w:cantSplit/>
        </w:trPr>
        <w:tc>
          <w:tcPr>
            <w:tcW w:w="1514" w:type="dxa"/>
            <w:tcBorders>
              <w:top w:val="single" w:sz="8" w:space="0" w:color="000000"/>
              <w:left w:val="single" w:sz="8"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Студент:</w:t>
            </w:r>
          </w:p>
        </w:tc>
        <w:tc>
          <w:tcPr>
            <w:tcW w:w="2214" w:type="dxa"/>
            <w:tcBorders>
              <w:top w:val="single" w:sz="8" w:space="0" w:color="000000"/>
              <w:left w:val="single" w:sz="4"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rPr>
              <w:t>Ивана Савин</w:t>
            </w:r>
          </w:p>
        </w:tc>
        <w:tc>
          <w:tcPr>
            <w:tcW w:w="1951" w:type="dxa"/>
            <w:tcBorders>
              <w:top w:val="single" w:sz="8" w:space="0" w:color="000000"/>
              <w:left w:val="single" w:sz="4"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Број индекса:</w:t>
            </w:r>
          </w:p>
        </w:tc>
        <w:tc>
          <w:tcPr>
            <w:tcW w:w="1867" w:type="dxa"/>
            <w:tcBorders>
              <w:top w:val="single" w:sz="8"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center"/>
            </w:pPr>
            <w:r>
              <w:rPr>
                <w:rFonts w:ascii="Arial" w:eastAsia="Calibri" w:hAnsi="Arial" w:cs="Arial"/>
                <w:b/>
                <w:bCs/>
                <w:color w:val="auto"/>
                <w:lang w:val="en-US"/>
              </w:rPr>
              <w:t xml:space="preserve">R1 </w:t>
            </w:r>
            <w:r>
              <w:rPr>
                <w:rFonts w:ascii="Arial" w:eastAsia="Calibri" w:hAnsi="Arial" w:cs="Arial"/>
                <w:b/>
                <w:bCs/>
                <w:color w:val="auto"/>
              </w:rPr>
              <w:t>17/1</w:t>
            </w:r>
            <w:r>
              <w:rPr>
                <w:rFonts w:ascii="Arial" w:eastAsia="Calibri" w:hAnsi="Arial" w:cs="Arial"/>
                <w:b/>
                <w:bCs/>
                <w:color w:val="auto"/>
                <w:lang w:val="en-US"/>
              </w:rPr>
              <w:t>8</w:t>
            </w:r>
          </w:p>
        </w:tc>
      </w:tr>
      <w:tr w:rsidR="00E72719">
        <w:trPr>
          <w:cantSplit/>
        </w:trPr>
        <w:tc>
          <w:tcPr>
            <w:tcW w:w="1514" w:type="dxa"/>
            <w:tcBorders>
              <w:top w:val="single" w:sz="4" w:space="0" w:color="000000"/>
              <w:left w:val="single" w:sz="8" w:space="0" w:color="000000"/>
              <w:bottom w:val="single" w:sz="4"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Област:</w:t>
            </w:r>
          </w:p>
        </w:tc>
        <w:tc>
          <w:tcPr>
            <w:tcW w:w="6032" w:type="dxa"/>
            <w:gridSpan w:val="3"/>
            <w:tcBorders>
              <w:top w:val="single" w:sz="4"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rPr>
              <w:t>Веб програмирање</w:t>
            </w:r>
          </w:p>
        </w:tc>
      </w:tr>
      <w:tr w:rsidR="00E72719">
        <w:trPr>
          <w:cantSplit/>
        </w:trPr>
        <w:tc>
          <w:tcPr>
            <w:tcW w:w="1514" w:type="dxa"/>
            <w:tcBorders>
              <w:top w:val="single" w:sz="4" w:space="0" w:color="000000"/>
              <w:left w:val="single" w:sz="8" w:space="0" w:color="000000"/>
              <w:bottom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color w:val="auto"/>
              </w:rPr>
              <w:t>Ментор:</w:t>
            </w:r>
          </w:p>
        </w:tc>
        <w:tc>
          <w:tcPr>
            <w:tcW w:w="6032" w:type="dxa"/>
            <w:gridSpan w:val="3"/>
            <w:tcBorders>
              <w:top w:val="single" w:sz="4" w:space="0" w:color="000000"/>
              <w:left w:val="single" w:sz="4" w:space="0" w:color="000000"/>
              <w:bottom w:val="single" w:sz="8" w:space="0" w:color="000000"/>
              <w:right w:val="single" w:sz="8" w:space="0" w:color="000000"/>
            </w:tcBorders>
            <w:shd w:val="clear" w:color="auto" w:fill="auto"/>
            <w:vAlign w:val="center"/>
          </w:tcPr>
          <w:p w:rsidR="00E72719" w:rsidRDefault="00C33525">
            <w:pPr>
              <w:spacing w:before="120" w:line="240" w:lineRule="auto"/>
              <w:jc w:val="left"/>
            </w:pPr>
            <w:r>
              <w:rPr>
                <w:rFonts w:ascii="Arial" w:eastAsia="Calibri" w:hAnsi="Arial" w:cs="Arial"/>
                <w:b/>
                <w:bCs/>
                <w:color w:val="auto"/>
                <w:spacing w:val="-4"/>
              </w:rPr>
              <w:t>Проф. др Милан Видаковић</w:t>
            </w:r>
          </w:p>
        </w:tc>
      </w:tr>
      <w:tr w:rsidR="00E72719">
        <w:trPr>
          <w:cantSplit/>
        </w:trPr>
        <w:tc>
          <w:tcPr>
            <w:tcW w:w="7546" w:type="dxa"/>
            <w:gridSpan w:val="4"/>
            <w:tcBorders>
              <w:top w:val="single" w:sz="8" w:space="0" w:color="000000"/>
              <w:left w:val="single" w:sz="8" w:space="0" w:color="000000"/>
              <w:bottom w:val="single" w:sz="8" w:space="0" w:color="000000"/>
              <w:right w:val="single" w:sz="8" w:space="0" w:color="000000"/>
            </w:tcBorders>
            <w:shd w:val="clear" w:color="auto" w:fill="F2F2F2" w:themeFill="background1" w:themeFillShade="F2"/>
            <w:vAlign w:val="center"/>
          </w:tcPr>
          <w:p w:rsidR="00E72719" w:rsidRDefault="00C33525">
            <w:pPr>
              <w:suppressAutoHyphens/>
              <w:spacing w:before="0" w:line="240" w:lineRule="auto"/>
              <w:ind w:left="34" w:right="-108"/>
            </w:pPr>
            <w:r>
              <w:rPr>
                <w:rFonts w:ascii="Arial" w:hAnsi="Arial" w:cs="Arial"/>
                <w:color w:val="auto"/>
                <w:kern w:val="2"/>
                <w:sz w:val="18"/>
                <w:szCs w:val="18"/>
              </w:rPr>
              <w:t xml:space="preserve">НА ОСНОВУ ПОДНЕТЕ ПРИЈАВЕ, ПРИЛОЖЕНЕ ДОКУМЕНТАЦИЈЕ </w:t>
            </w:r>
          </w:p>
          <w:p w:rsidR="00E72719" w:rsidRDefault="00C33525">
            <w:pPr>
              <w:suppressAutoHyphens/>
              <w:spacing w:before="0" w:line="240" w:lineRule="auto"/>
              <w:ind w:left="34" w:right="-108"/>
            </w:pPr>
            <w:r>
              <w:rPr>
                <w:rFonts w:ascii="Arial" w:hAnsi="Arial" w:cs="Arial"/>
                <w:color w:val="auto"/>
                <w:kern w:val="2"/>
                <w:sz w:val="18"/>
                <w:szCs w:val="18"/>
              </w:rPr>
              <w:t xml:space="preserve">И ОДРЕДБИ СТАТУТА ФАКУЛТЕТА ИЗДАЈЕ СЕ ЗАДАТАК ЗА </w:t>
            </w:r>
          </w:p>
          <w:p w:rsidR="00E72719" w:rsidRDefault="00C33525">
            <w:pPr>
              <w:suppressAutoHyphens/>
              <w:spacing w:before="0" w:line="240" w:lineRule="auto"/>
              <w:ind w:left="34" w:right="-108"/>
            </w:pPr>
            <w:r>
              <w:rPr>
                <w:rFonts w:ascii="Arial" w:hAnsi="Arial" w:cs="Arial"/>
                <w:color w:val="auto"/>
                <w:kern w:val="2"/>
                <w:sz w:val="18"/>
                <w:szCs w:val="18"/>
              </w:rPr>
              <w:t>ДИПЛОМСКИ (Bachelor) РАД, СА СЛЕДЕЋИМ ЕЛЕМЕНТИМА:</w:t>
            </w:r>
          </w:p>
          <w:p w:rsidR="00E72719" w:rsidRDefault="00C33525">
            <w:pPr>
              <w:numPr>
                <w:ilvl w:val="0"/>
                <w:numId w:val="5"/>
              </w:numPr>
              <w:suppressAutoHyphens/>
              <w:spacing w:before="0" w:line="240" w:lineRule="auto"/>
              <w:jc w:val="left"/>
            </w:pPr>
            <w:r>
              <w:rPr>
                <w:rFonts w:ascii="Arial" w:eastAsia="Calibri" w:hAnsi="Arial" w:cs="Arial"/>
                <w:color w:val="auto"/>
                <w:sz w:val="18"/>
                <w:szCs w:val="18"/>
              </w:rPr>
              <w:t>проблем – тема рада;</w:t>
            </w:r>
          </w:p>
          <w:p w:rsidR="00E72719" w:rsidRDefault="00C33525">
            <w:pPr>
              <w:numPr>
                <w:ilvl w:val="0"/>
                <w:numId w:val="5"/>
              </w:numPr>
              <w:suppressAutoHyphens/>
              <w:spacing w:before="0" w:line="240" w:lineRule="auto"/>
              <w:jc w:val="left"/>
            </w:pPr>
            <w:r>
              <w:rPr>
                <w:rFonts w:ascii="Arial" w:eastAsia="Calibri" w:hAnsi="Arial" w:cs="Arial"/>
                <w:color w:val="auto"/>
                <w:spacing w:val="-8"/>
                <w:sz w:val="18"/>
                <w:szCs w:val="18"/>
              </w:rPr>
              <w:t>начин решавања проблема и начин практичне провере резултата рада, ако је таква провера неопходна</w:t>
            </w:r>
            <w:r>
              <w:rPr>
                <w:rFonts w:ascii="Arial" w:eastAsia="Calibri" w:hAnsi="Arial" w:cs="Arial"/>
                <w:color w:val="auto"/>
                <w:sz w:val="18"/>
                <w:szCs w:val="18"/>
              </w:rPr>
              <w:t>;</w:t>
            </w:r>
          </w:p>
          <w:p w:rsidR="00E72719" w:rsidRDefault="00C33525">
            <w:pPr>
              <w:numPr>
                <w:ilvl w:val="0"/>
                <w:numId w:val="5"/>
              </w:numPr>
              <w:suppressAutoHyphens/>
              <w:spacing w:before="0" w:line="240" w:lineRule="auto"/>
              <w:jc w:val="left"/>
            </w:pPr>
            <w:r>
              <w:rPr>
                <w:rFonts w:ascii="Arial" w:eastAsia="Calibri" w:hAnsi="Arial" w:cs="Arial"/>
                <w:color w:val="auto"/>
                <w:sz w:val="18"/>
                <w:szCs w:val="18"/>
              </w:rPr>
              <w:t>литература</w:t>
            </w:r>
          </w:p>
        </w:tc>
      </w:tr>
    </w:tbl>
    <w:p w:rsidR="00E72719" w:rsidRDefault="00C33525">
      <w:pPr>
        <w:tabs>
          <w:tab w:val="left" w:pos="6237"/>
        </w:tabs>
        <w:suppressAutoHyphens/>
        <w:spacing w:before="120" w:after="60" w:line="240" w:lineRule="auto"/>
        <w:jc w:val="left"/>
      </w:pPr>
      <w:r>
        <w:rPr>
          <w:rFonts w:ascii="Arial" w:hAnsi="Arial" w:cs="Arial"/>
          <w:b/>
          <w:bCs/>
          <w:color w:val="auto"/>
          <w:spacing w:val="-4"/>
          <w:kern w:val="2"/>
          <w:sz w:val="22"/>
          <w:szCs w:val="22"/>
        </w:rPr>
        <w:t>НАСЛОВ  МАСТЕР  (</w:t>
      </w:r>
      <w:r>
        <w:rPr>
          <w:rFonts w:ascii="Arial" w:hAnsi="Arial" w:cs="Arial"/>
          <w:b/>
          <w:bCs/>
          <w:color w:val="auto"/>
          <w:spacing w:val="-4"/>
          <w:kern w:val="2"/>
          <w:sz w:val="22"/>
          <w:szCs w:val="22"/>
          <w:lang w:val="en-US"/>
        </w:rPr>
        <w:t>MASTER</w:t>
      </w:r>
      <w:r>
        <w:rPr>
          <w:rFonts w:ascii="Arial" w:hAnsi="Arial" w:cs="Arial"/>
          <w:b/>
          <w:bCs/>
          <w:color w:val="auto"/>
          <w:spacing w:val="-4"/>
          <w:kern w:val="2"/>
          <w:sz w:val="22"/>
          <w:szCs w:val="22"/>
        </w:rPr>
        <w:t>)  РАДА:</w:t>
      </w:r>
    </w:p>
    <w:tbl>
      <w:tblPr>
        <w:tblW w:w="753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37"/>
      </w:tblGrid>
      <w:tr w:rsidR="00E72719">
        <w:trPr>
          <w:cantSplit/>
          <w:trHeight w:val="450"/>
        </w:trPr>
        <w:tc>
          <w:tcPr>
            <w:tcW w:w="753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before="120" w:line="240" w:lineRule="auto"/>
            </w:pPr>
            <w:r>
              <w:rPr>
                <w:rFonts w:ascii="Arial" w:hAnsi="Arial" w:cs="Arial"/>
                <w:b/>
                <w:bCs/>
                <w:color w:val="auto"/>
                <w:spacing w:val="-4"/>
                <w:kern w:val="2"/>
                <w:szCs w:val="24"/>
              </w:rPr>
              <w:t>Веб апликација за управљање имејл порукама</w:t>
            </w:r>
          </w:p>
        </w:tc>
      </w:tr>
    </w:tbl>
    <w:p w:rsidR="00E72719" w:rsidRDefault="00C33525">
      <w:pPr>
        <w:tabs>
          <w:tab w:val="left" w:pos="6237"/>
        </w:tabs>
        <w:suppressAutoHyphens/>
        <w:spacing w:before="120" w:after="60" w:line="240" w:lineRule="auto"/>
        <w:jc w:val="left"/>
      </w:pPr>
      <w:r>
        <w:rPr>
          <w:rFonts w:ascii="Arial" w:hAnsi="Arial" w:cs="Arial"/>
          <w:b/>
          <w:bCs/>
          <w:color w:val="auto"/>
          <w:spacing w:val="-4"/>
          <w:kern w:val="2"/>
          <w:sz w:val="26"/>
          <w:szCs w:val="26"/>
        </w:rPr>
        <w:t>ТЕКСТ ЗАДАТКА:</w:t>
      </w:r>
    </w:p>
    <w:tbl>
      <w:tblPr>
        <w:tblW w:w="7547" w:type="dxa"/>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98" w:type="dxa"/>
        </w:tblCellMar>
        <w:tblLook w:val="04A0" w:firstRow="1" w:lastRow="0" w:firstColumn="1" w:lastColumn="0" w:noHBand="0" w:noVBand="1"/>
      </w:tblPr>
      <w:tblGrid>
        <w:gridCol w:w="7547"/>
      </w:tblGrid>
      <w:tr w:rsidR="00E72719">
        <w:trPr>
          <w:cantSplit/>
          <w:trHeight w:val="1088"/>
        </w:trPr>
        <w:tc>
          <w:tcPr>
            <w:tcW w:w="7547" w:type="dxa"/>
            <w:tcBorders>
              <w:top w:val="single" w:sz="8" w:space="0" w:color="000000"/>
              <w:left w:val="single" w:sz="8" w:space="0" w:color="000000"/>
              <w:bottom w:val="single" w:sz="8" w:space="0" w:color="000000"/>
              <w:right w:val="single" w:sz="8" w:space="0" w:color="000000"/>
            </w:tcBorders>
            <w:shd w:val="clear" w:color="auto" w:fill="auto"/>
          </w:tcPr>
          <w:p w:rsidR="00E72719" w:rsidRDefault="00C33525">
            <w:pPr>
              <w:suppressAutoHyphens/>
              <w:spacing w:before="120" w:line="240" w:lineRule="auto"/>
            </w:pPr>
            <w:bookmarkStart w:id="0" w:name="__DdeLink__18035_4199601360"/>
            <w:r>
              <w:rPr>
                <w:rFonts w:ascii="Arial" w:hAnsi="Arial" w:cs="Arial"/>
                <w:color w:val="auto"/>
                <w:kern w:val="2"/>
              </w:rPr>
              <w:t>Задатак рада представља развој једноставне веб апликације за управљање  електронском поштом инспирисану већ постојећим решењем (G</w:t>
            </w:r>
            <w:r>
              <w:rPr>
                <w:rFonts w:ascii="Arial" w:hAnsi="Arial" w:cs="Arial"/>
                <w:color w:val="auto"/>
                <w:kern w:val="2"/>
                <w:lang w:val="en-US"/>
              </w:rPr>
              <w:t>Mail</w:t>
            </w:r>
            <w:r>
              <w:rPr>
                <w:rFonts w:ascii="Arial" w:hAnsi="Arial" w:cs="Arial"/>
                <w:color w:val="auto"/>
                <w:kern w:val="2"/>
              </w:rPr>
              <w:t>). Клијентски део апликације ће бити развијен помоћу претходно развијене JavaScript библиотеке за креирање компоненти корисничког интерфејса</w:t>
            </w:r>
            <w:r>
              <w:rPr>
                <w:rFonts w:ascii="Arial" w:hAnsi="Arial" w:cs="Arial"/>
                <w:color w:val="auto"/>
                <w:kern w:val="2"/>
                <w:lang w:val="en-US"/>
              </w:rPr>
              <w:t>.</w:t>
            </w:r>
            <w:r>
              <w:rPr>
                <w:rFonts w:ascii="Arial" w:hAnsi="Arial" w:cs="Arial"/>
                <w:color w:val="auto"/>
                <w:kern w:val="2"/>
              </w:rPr>
              <w:t xml:space="preserve">  Cерверски део апликације ће бити реализован у програмском језику Јава, коришћењем Spring окружења и комуницираће са Gmail API-јем. Апликација омогућава </w:t>
            </w:r>
            <w:bookmarkStart w:id="1" w:name="__DdeLink__17659_1916944862"/>
            <w:bookmarkEnd w:id="1"/>
            <w:r>
              <w:rPr>
                <w:rFonts w:ascii="Arial" w:hAnsi="Arial" w:cs="Arial"/>
                <w:color w:val="auto"/>
                <w:kern w:val="2"/>
              </w:rPr>
              <w:t>основни скуп операција које нуди и оригинално решење попут управљања електронском поштом, креирања и слања поште.</w:t>
            </w:r>
            <w:bookmarkEnd w:id="0"/>
            <w:r>
              <w:rPr>
                <w:rFonts w:ascii="Arial" w:hAnsi="Arial" w:cs="Arial"/>
                <w:color w:val="auto"/>
                <w:kern w:val="2"/>
              </w:rPr>
              <w:t xml:space="preserve"> Спецификација ће бити представљена UML дијаграмима.</w:t>
            </w:r>
          </w:p>
        </w:tc>
      </w:tr>
    </w:tbl>
    <w:p w:rsidR="00E72719" w:rsidRDefault="00E72719">
      <w:pPr>
        <w:spacing w:before="0" w:line="240" w:lineRule="auto"/>
        <w:jc w:val="left"/>
        <w:rPr>
          <w:rFonts w:ascii="Arial" w:eastAsia="Calibri" w:hAnsi="Arial" w:cs="Arial"/>
          <w:color w:val="auto"/>
          <w:sz w:val="12"/>
          <w:szCs w:val="24"/>
        </w:rPr>
      </w:pPr>
    </w:p>
    <w:tbl>
      <w:tblPr>
        <w:tblW w:w="7560" w:type="dxa"/>
        <w:tblInd w:w="-107" w:type="dxa"/>
        <w:tblBorders>
          <w:top w:val="single" w:sz="8" w:space="0" w:color="000000"/>
          <w:left w:val="single" w:sz="8" w:space="0" w:color="000000"/>
          <w:bottom w:val="single" w:sz="4" w:space="0" w:color="000000"/>
          <w:insideH w:val="single" w:sz="4" w:space="0" w:color="000000"/>
        </w:tblBorders>
        <w:tblCellMar>
          <w:left w:w="98" w:type="dxa"/>
        </w:tblCellMar>
        <w:tblLook w:val="04A0" w:firstRow="1" w:lastRow="0" w:firstColumn="1" w:lastColumn="0" w:noHBand="0" w:noVBand="1"/>
      </w:tblPr>
      <w:tblGrid>
        <w:gridCol w:w="3414"/>
        <w:gridCol w:w="4146"/>
      </w:tblGrid>
      <w:tr w:rsidR="00E72719">
        <w:trPr>
          <w:cantSplit/>
          <w:trHeight w:hRule="exact" w:val="350"/>
        </w:trPr>
        <w:tc>
          <w:tcPr>
            <w:tcW w:w="3414" w:type="dxa"/>
            <w:tcBorders>
              <w:top w:val="single" w:sz="8" w:space="0" w:color="000000"/>
              <w:left w:val="single" w:sz="8" w:space="0" w:color="000000"/>
              <w:bottom w:val="single" w:sz="4" w:space="0" w:color="000000"/>
            </w:tcBorders>
            <w:shd w:val="clear" w:color="auto" w:fill="auto"/>
            <w:vAlign w:val="center"/>
          </w:tcPr>
          <w:p w:rsidR="00E72719" w:rsidRDefault="00C33525">
            <w:pPr>
              <w:spacing w:before="0" w:line="240" w:lineRule="auto"/>
              <w:jc w:val="left"/>
            </w:pPr>
            <w:r>
              <w:rPr>
                <w:rFonts w:ascii="Arial" w:eastAsia="Calibri" w:hAnsi="Arial" w:cs="Arial"/>
                <w:color w:val="auto"/>
              </w:rPr>
              <w:t>Руководилац студијског програма:</w:t>
            </w:r>
          </w:p>
        </w:tc>
        <w:tc>
          <w:tcPr>
            <w:tcW w:w="4145" w:type="dxa"/>
            <w:tcBorders>
              <w:top w:val="single" w:sz="8" w:space="0" w:color="000000"/>
              <w:left w:val="single" w:sz="4" w:space="0" w:color="000000"/>
              <w:bottom w:val="single" w:sz="4" w:space="0" w:color="000000"/>
              <w:right w:val="single" w:sz="8" w:space="0" w:color="000000"/>
            </w:tcBorders>
            <w:shd w:val="clear" w:color="auto" w:fill="auto"/>
            <w:vAlign w:val="center"/>
          </w:tcPr>
          <w:p w:rsidR="00E72719" w:rsidRDefault="00C33525">
            <w:pPr>
              <w:spacing w:before="0" w:line="240" w:lineRule="auto"/>
              <w:jc w:val="left"/>
            </w:pPr>
            <w:r>
              <w:rPr>
                <w:rFonts w:ascii="Arial" w:eastAsia="Calibri" w:hAnsi="Arial" w:cs="Arial"/>
                <w:color w:val="auto"/>
              </w:rPr>
              <w:t>Ментор рада:</w:t>
            </w:r>
          </w:p>
        </w:tc>
      </w:tr>
      <w:tr w:rsidR="00E72719">
        <w:trPr>
          <w:cantSplit/>
          <w:trHeight w:hRule="exact" w:val="568"/>
        </w:trPr>
        <w:tc>
          <w:tcPr>
            <w:tcW w:w="3414" w:type="dxa"/>
            <w:tcBorders>
              <w:top w:val="single" w:sz="4" w:space="0" w:color="000000"/>
              <w:left w:val="single" w:sz="8" w:space="0" w:color="000000"/>
              <w:bottom w:val="single" w:sz="8" w:space="0" w:color="000000"/>
            </w:tcBorders>
            <w:shd w:val="clear" w:color="auto" w:fill="auto"/>
          </w:tcPr>
          <w:p w:rsidR="00E72719" w:rsidRDefault="00E72719">
            <w:pPr>
              <w:snapToGrid w:val="0"/>
              <w:spacing w:before="120" w:line="240" w:lineRule="auto"/>
              <w:jc w:val="left"/>
              <w:rPr>
                <w:rFonts w:ascii="Arial" w:eastAsia="Calibri" w:hAnsi="Arial" w:cs="Arial"/>
                <w:color w:val="auto"/>
              </w:rPr>
            </w:pPr>
          </w:p>
        </w:tc>
        <w:tc>
          <w:tcPr>
            <w:tcW w:w="4145" w:type="dxa"/>
            <w:tcBorders>
              <w:top w:val="single" w:sz="4" w:space="0" w:color="000000"/>
              <w:left w:val="single" w:sz="4" w:space="0" w:color="000000"/>
              <w:bottom w:val="single" w:sz="8" w:space="0" w:color="000000"/>
              <w:right w:val="single" w:sz="8" w:space="0" w:color="000000"/>
            </w:tcBorders>
            <w:shd w:val="clear" w:color="auto" w:fill="auto"/>
          </w:tcPr>
          <w:p w:rsidR="00E72719" w:rsidRDefault="00E72719">
            <w:pPr>
              <w:snapToGrid w:val="0"/>
              <w:spacing w:before="120" w:line="240" w:lineRule="auto"/>
              <w:jc w:val="left"/>
              <w:rPr>
                <w:rFonts w:ascii="Arial" w:eastAsia="Calibri" w:hAnsi="Arial" w:cs="Arial"/>
                <w:color w:val="auto"/>
              </w:rPr>
            </w:pPr>
          </w:p>
        </w:tc>
      </w:tr>
    </w:tbl>
    <w:p w:rsidR="00E72719" w:rsidRDefault="00E72719">
      <w:pPr>
        <w:spacing w:before="0" w:line="240" w:lineRule="auto"/>
        <w:jc w:val="left"/>
        <w:rPr>
          <w:rFonts w:ascii="Arial" w:eastAsia="Calibri" w:hAnsi="Arial" w:cs="Arial"/>
          <w:color w:val="auto"/>
          <w:sz w:val="12"/>
          <w:szCs w:val="24"/>
        </w:rPr>
      </w:pPr>
    </w:p>
    <w:tbl>
      <w:tblPr>
        <w:tblW w:w="7560"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7560"/>
      </w:tblGrid>
      <w:tr w:rsidR="00E72719">
        <w:trPr>
          <w:cantSplit/>
          <w:trHeight w:val="400"/>
        </w:trPr>
        <w:tc>
          <w:tcPr>
            <w:tcW w:w="7560" w:type="dxa"/>
            <w:tcBorders>
              <w:top w:val="single" w:sz="4" w:space="0" w:color="000000"/>
              <w:left w:val="single" w:sz="4" w:space="0" w:color="000000"/>
              <w:bottom w:val="single" w:sz="4" w:space="0" w:color="000000"/>
              <w:right w:val="single" w:sz="4" w:space="0" w:color="000000"/>
            </w:tcBorders>
            <w:shd w:val="clear" w:color="auto" w:fill="auto"/>
          </w:tcPr>
          <w:p w:rsidR="00E72719" w:rsidRDefault="00C33525">
            <w:pPr>
              <w:spacing w:line="240" w:lineRule="auto"/>
              <w:ind w:left="-57" w:right="-57"/>
              <w:jc w:val="left"/>
            </w:pPr>
            <w:r>
              <w:rPr>
                <w:rFonts w:ascii="Arial" w:eastAsia="Calibri" w:hAnsi="Arial" w:cs="Arial"/>
                <w:color w:val="auto"/>
              </w:rPr>
              <w:t xml:space="preserve">Примерак за:  </w:t>
            </w:r>
            <w:r>
              <w:fldChar w:fldCharType="begin">
                <w:ffData>
                  <w:name w:val=""/>
                  <w:enabled/>
                  <w:calcOnExit w:val="0"/>
                  <w:checkBox>
                    <w:sizeAuto/>
                    <w:default w:val="0"/>
                  </w:checkBox>
                </w:ffData>
              </w:fldChar>
            </w:r>
            <w:r>
              <w:instrText>FORMCHECKBOX</w:instrText>
            </w:r>
            <w:r w:rsidR="00D906A5">
              <w:fldChar w:fldCharType="separate"/>
            </w:r>
            <w:bookmarkStart w:id="2" w:name="__Fieldmark__7032_3291411383"/>
            <w:bookmarkStart w:id="3" w:name="__Fieldmark__38077_833368407"/>
            <w:bookmarkStart w:id="4" w:name="__Fieldmark__473_2770850108"/>
            <w:bookmarkStart w:id="5" w:name="__Fieldmark__443_713360772"/>
            <w:bookmarkStart w:id="6" w:name="__Fieldmark__7177_4199601360"/>
            <w:bookmarkStart w:id="7" w:name="__Fieldmark__369_1916944862"/>
            <w:bookmarkStart w:id="8" w:name="__Fieldmark__339_4196831394"/>
            <w:bookmarkStart w:id="9" w:name="__Fieldmark__309_2172303945"/>
            <w:bookmarkStart w:id="10" w:name="__Fieldmark__283_1925984510"/>
            <w:bookmarkStart w:id="11" w:name="__Fieldmark__13352_465859628"/>
            <w:bookmarkStart w:id="12" w:name="__Fieldmark__4823_465859628"/>
            <w:bookmarkStart w:id="13" w:name="__Fieldmark__223_4172557300"/>
            <w:bookmarkStart w:id="14" w:name="__Fieldmark__237_446330830"/>
            <w:bookmarkStart w:id="15" w:name="__Fieldmark__11569_2241274477"/>
            <w:bookmarkStart w:id="16" w:name="__Fieldmark__208_1681151572"/>
            <w:bookmarkStart w:id="17" w:name="__Fieldmark__8669_465859628"/>
            <w:bookmarkStart w:id="18" w:name="__Fieldmark__19942_465859628"/>
            <w:bookmarkStart w:id="19" w:name="__Fieldmark__294_4175422670"/>
            <w:bookmarkStart w:id="20" w:name="__Fieldmark__11075_2172303945"/>
            <w:bookmarkStart w:id="21" w:name="__Fieldmark__354_2699624188"/>
            <w:bookmarkStart w:id="22" w:name="__Fieldmark__392_2462808867"/>
            <w:bookmarkStart w:id="23" w:name="__Fieldmark__18465_4199601360"/>
            <w:bookmarkStart w:id="24" w:name="__Fieldmark__458_319706033"/>
            <w:bookmarkStart w:id="25" w:name="__Fieldmark__20757_833368407"/>
            <w:bookmarkStart w:id="26" w:name="__Fieldmark__235_3210171776"/>
            <w:bookmarkStart w:id="27" w:name="__Fieldmark__234_4148970713"/>
            <w:bookmarkStart w:id="28" w:name="__Fieldmark__7076_142947297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fldChar w:fldCharType="end"/>
            </w:r>
            <w:bookmarkEnd w:id="28"/>
            <w:r>
              <w:rPr>
                <w:rFonts w:ascii="Verdana" w:eastAsia="Calibri" w:hAnsi="Verdana"/>
                <w:color w:val="auto"/>
              </w:rPr>
              <w:t xml:space="preserve"> </w:t>
            </w:r>
            <w:r>
              <w:fldChar w:fldCharType="begin">
                <w:ffData>
                  <w:name w:val=""/>
                  <w:enabled/>
                  <w:calcOnExit w:val="0"/>
                  <w:checkBox>
                    <w:sizeAuto/>
                    <w:default w:val="0"/>
                  </w:checkBox>
                </w:ffData>
              </w:fldChar>
            </w:r>
            <w:r>
              <w:instrText>FORMCHECKBOX</w:instrText>
            </w:r>
            <w:r w:rsidR="00D906A5">
              <w:fldChar w:fldCharType="separate"/>
            </w:r>
            <w:bookmarkStart w:id="29" w:name="__Fieldmark__7105_3291411383"/>
            <w:bookmarkStart w:id="30" w:name="__Fieldmark__38149_833368407"/>
            <w:bookmarkStart w:id="31" w:name="__Fieldmark__539_2770850108"/>
            <w:bookmarkStart w:id="32" w:name="__Fieldmark__503_713360772"/>
            <w:bookmarkStart w:id="33" w:name="__Fieldmark__7231_4199601360"/>
            <w:bookmarkStart w:id="34" w:name="__Fieldmark__417_1916944862"/>
            <w:bookmarkStart w:id="35" w:name="__Fieldmark__381_4196831394"/>
            <w:bookmarkStart w:id="36" w:name="__Fieldmark__345_2172303945"/>
            <w:bookmarkStart w:id="37" w:name="__Fieldmark__313_1925984510"/>
            <w:bookmarkStart w:id="38" w:name="__Fieldmark__13376_465859628"/>
            <w:bookmarkStart w:id="39" w:name="__Fieldmark__4841_465859628"/>
            <w:bookmarkStart w:id="40" w:name="__Fieldmark__235_4172557300"/>
            <w:bookmarkStart w:id="41" w:name="__Fieldmark__241_446330830"/>
            <w:bookmarkStart w:id="42" w:name="__Fieldmark__11578_2241274477"/>
            <w:bookmarkStart w:id="43" w:name="__Fieldmark__223_1681151572"/>
            <w:bookmarkStart w:id="44" w:name="__Fieldmark__8690_465859628"/>
            <w:bookmarkStart w:id="45" w:name="__Fieldmark__19969_465859628"/>
            <w:bookmarkStart w:id="46" w:name="__Fieldmark__327_4175422670"/>
            <w:bookmarkStart w:id="47" w:name="__Fieldmark__11114_2172303945"/>
            <w:bookmarkStart w:id="48" w:name="__Fieldmark__399_2699624188"/>
            <w:bookmarkStart w:id="49" w:name="__Fieldmark__443_2462808867"/>
            <w:bookmarkStart w:id="50" w:name="__Fieldmark__18522_4199601360"/>
            <w:bookmarkStart w:id="51" w:name="__Fieldmark__521_319706033"/>
            <w:bookmarkStart w:id="52" w:name="__Fieldmark__20826_833368407"/>
            <w:bookmarkStart w:id="53" w:name="__Fieldmark__313_3210171776"/>
            <w:bookmarkStart w:id="54" w:name="__Fieldmark__313_4148970713"/>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fldChar w:fldCharType="end"/>
            </w:r>
            <w:r>
              <w:rPr>
                <w:rFonts w:ascii="Arial" w:eastAsia="Calibri" w:hAnsi="Arial" w:cs="Arial"/>
                <w:color w:val="auto"/>
              </w:rPr>
              <w:t xml:space="preserve"> Студента;   </w:t>
            </w:r>
            <w:r>
              <w:fldChar w:fldCharType="begin">
                <w:ffData>
                  <w:name w:val=""/>
                  <w:enabled/>
                  <w:calcOnExit w:val="0"/>
                  <w:checkBox>
                    <w:sizeAuto/>
                    <w:default w:val="0"/>
                  </w:checkBox>
                </w:ffData>
              </w:fldChar>
            </w:r>
            <w:r>
              <w:instrText>FORMCHECKBOX</w:instrText>
            </w:r>
            <w:r w:rsidR="00D906A5">
              <w:fldChar w:fldCharType="separate"/>
            </w:r>
            <w:bookmarkStart w:id="55" w:name="__Fieldmark__7178_3291411383"/>
            <w:bookmarkStart w:id="56" w:name="__Fieldmark__38221_833368407"/>
            <w:bookmarkStart w:id="57" w:name="__Fieldmark__605_2770850108"/>
            <w:bookmarkStart w:id="58" w:name="__Fieldmark__563_713360772"/>
            <w:bookmarkStart w:id="59" w:name="__Fieldmark__7285_4199601360"/>
            <w:bookmarkStart w:id="60" w:name="__Fieldmark__465_1916944862"/>
            <w:bookmarkStart w:id="61" w:name="__Fieldmark__423_4196831394"/>
            <w:bookmarkStart w:id="62" w:name="__Fieldmark__381_2172303945"/>
            <w:bookmarkStart w:id="63" w:name="__Fieldmark__343_1925984510"/>
            <w:bookmarkStart w:id="64" w:name="__Fieldmark__13400_465859628"/>
            <w:bookmarkStart w:id="65" w:name="__Fieldmark__4859_465859628"/>
            <w:bookmarkStart w:id="66" w:name="__Fieldmark__247_4172557300"/>
            <w:bookmarkStart w:id="67" w:name="__Fieldmark__245_446330830"/>
            <w:bookmarkStart w:id="68" w:name="__Fieldmark__11587_2241274477"/>
            <w:bookmarkStart w:id="69" w:name="__Fieldmark__238_1681151572"/>
            <w:bookmarkStart w:id="70" w:name="__Fieldmark__8711_465859628"/>
            <w:bookmarkStart w:id="71" w:name="__Fieldmark__19996_465859628"/>
            <w:bookmarkStart w:id="72" w:name="__Fieldmark__360_4175422670"/>
            <w:bookmarkStart w:id="73" w:name="__Fieldmark__11153_2172303945"/>
            <w:bookmarkStart w:id="74" w:name="__Fieldmark__444_2699624188"/>
            <w:bookmarkStart w:id="75" w:name="__Fieldmark__494_2462808867"/>
            <w:bookmarkStart w:id="76" w:name="__Fieldmark__18579_4199601360"/>
            <w:bookmarkStart w:id="77" w:name="__Fieldmark__584_319706033"/>
            <w:bookmarkStart w:id="78" w:name="__Fieldmark__20895_833368407"/>
            <w:bookmarkStart w:id="79" w:name="__Fieldmark__391_3210171776"/>
            <w:bookmarkStart w:id="80" w:name="__Fieldmark__392_4148970713"/>
            <w:bookmarkStart w:id="81" w:name="__Fieldmark__7080_1429472970"/>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fldChar w:fldCharType="end"/>
            </w:r>
            <w:bookmarkEnd w:id="81"/>
            <w:r>
              <w:rPr>
                <w:rFonts w:ascii="Arial" w:eastAsia="Calibri" w:hAnsi="Arial" w:cs="Arial"/>
                <w:color w:val="auto"/>
              </w:rPr>
              <w:t xml:space="preserve"> </w:t>
            </w:r>
            <w:r>
              <w:fldChar w:fldCharType="begin">
                <w:ffData>
                  <w:name w:val=""/>
                  <w:enabled/>
                  <w:calcOnExit w:val="0"/>
                  <w:checkBox>
                    <w:sizeAuto/>
                    <w:default w:val="0"/>
                  </w:checkBox>
                </w:ffData>
              </w:fldChar>
            </w:r>
            <w:r>
              <w:instrText>FORMCHECKBOX</w:instrText>
            </w:r>
            <w:r w:rsidR="00D906A5">
              <w:fldChar w:fldCharType="separate"/>
            </w:r>
            <w:bookmarkStart w:id="82" w:name="__Fieldmark__7251_3291411383"/>
            <w:bookmarkStart w:id="83" w:name="__Fieldmark__38293_833368407"/>
            <w:bookmarkStart w:id="84" w:name="__Fieldmark__671_2770850108"/>
            <w:bookmarkStart w:id="85" w:name="__Fieldmark__623_713360772"/>
            <w:bookmarkStart w:id="86" w:name="__Fieldmark__7339_4199601360"/>
            <w:bookmarkStart w:id="87" w:name="__Fieldmark__513_1916944862"/>
            <w:bookmarkStart w:id="88" w:name="__Fieldmark__465_4196831394"/>
            <w:bookmarkStart w:id="89" w:name="__Fieldmark__417_2172303945"/>
            <w:bookmarkStart w:id="90" w:name="__Fieldmark__373_1925984510"/>
            <w:bookmarkStart w:id="91" w:name="__Fieldmark__13424_465859628"/>
            <w:bookmarkStart w:id="92" w:name="__Fieldmark__4877_465859628"/>
            <w:bookmarkStart w:id="93" w:name="__Fieldmark__259_4172557300"/>
            <w:bookmarkStart w:id="94" w:name="__Fieldmark__249_446330830"/>
            <w:bookmarkStart w:id="95" w:name="__Fieldmark__11596_2241274477"/>
            <w:bookmarkStart w:id="96" w:name="__Fieldmark__253_1681151572"/>
            <w:bookmarkStart w:id="97" w:name="__Fieldmark__8732_465859628"/>
            <w:bookmarkStart w:id="98" w:name="__Fieldmark__20023_465859628"/>
            <w:bookmarkStart w:id="99" w:name="__Fieldmark__393_4175422670"/>
            <w:bookmarkStart w:id="100" w:name="__Fieldmark__11192_2172303945"/>
            <w:bookmarkStart w:id="101" w:name="__Fieldmark__489_2699624188"/>
            <w:bookmarkStart w:id="102" w:name="__Fieldmark__545_2462808867"/>
            <w:bookmarkStart w:id="103" w:name="__Fieldmark__18636_4199601360"/>
            <w:bookmarkStart w:id="104" w:name="__Fieldmark__647_319706033"/>
            <w:bookmarkStart w:id="105" w:name="__Fieldmark__20964_833368407"/>
            <w:bookmarkStart w:id="106" w:name="__Fieldmark__469_3210171776"/>
            <w:bookmarkStart w:id="107" w:name="__Fieldmark__471_4148970713"/>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fldChar w:fldCharType="end"/>
            </w:r>
            <w:r>
              <w:rPr>
                <w:rFonts w:ascii="Arial" w:eastAsia="Calibri" w:hAnsi="Arial" w:cs="Arial"/>
                <w:color w:val="auto"/>
              </w:rPr>
              <w:t xml:space="preserve"> Ментора</w:t>
            </w:r>
          </w:p>
        </w:tc>
      </w:tr>
    </w:tbl>
    <w:p w:rsidR="00E72719" w:rsidRDefault="00C33525">
      <w:pPr>
        <w:spacing w:before="0" w:line="240" w:lineRule="auto"/>
        <w:jc w:val="right"/>
      </w:pPr>
      <w:r>
        <w:rPr>
          <w:rFonts w:ascii="Arial" w:eastAsia="Calibri" w:hAnsi="Arial" w:cs="Arial"/>
          <w:color w:val="auto"/>
          <w:sz w:val="18"/>
          <w:szCs w:val="18"/>
        </w:rPr>
        <w:t xml:space="preserve">Образац </w:t>
      </w:r>
      <w:r>
        <w:rPr>
          <w:rFonts w:ascii="Arial" w:eastAsia="Calibri" w:hAnsi="Arial" w:cs="Arial"/>
          <w:b/>
          <w:bCs/>
          <w:color w:val="auto"/>
          <w:sz w:val="18"/>
          <w:szCs w:val="18"/>
        </w:rPr>
        <w:t>Q2.НА.15-04</w:t>
      </w:r>
      <w:r>
        <w:rPr>
          <w:rFonts w:ascii="Arial" w:eastAsia="Calibri" w:hAnsi="Arial" w:cs="Arial"/>
          <w:color w:val="auto"/>
          <w:sz w:val="18"/>
          <w:szCs w:val="18"/>
        </w:rPr>
        <w:t xml:space="preserve"> - Издање 1</w:t>
      </w:r>
    </w:p>
    <w:p w:rsidR="00E72719" w:rsidRDefault="00E72719">
      <w:pPr>
        <w:pStyle w:val="Title"/>
        <w:jc w:val="right"/>
        <w:rPr>
          <w:sz w:val="36"/>
          <w:szCs w:val="36"/>
        </w:rPr>
      </w:pPr>
    </w:p>
    <w:p w:rsidR="00E72719" w:rsidRDefault="00C33525">
      <w:pPr>
        <w:pStyle w:val="Title"/>
        <w:jc w:val="right"/>
      </w:pPr>
      <w:r>
        <w:rPr>
          <w:sz w:val="36"/>
          <w:szCs w:val="36"/>
        </w:rPr>
        <w:t xml:space="preserve">SADRŽAJ </w:t>
      </w:r>
    </w:p>
    <w:p w:rsidR="00D85F8A" w:rsidRPr="00D85F8A" w:rsidRDefault="00C33525">
      <w:pPr>
        <w:pStyle w:val="TOC1"/>
        <w:tabs>
          <w:tab w:val="left" w:pos="480"/>
          <w:tab w:val="right" w:leader="dot" w:pos="7428"/>
        </w:tabs>
        <w:rPr>
          <w:rFonts w:ascii="Times New Roman" w:eastAsiaTheme="minorEastAsia" w:hAnsi="Times New Roman"/>
          <w:noProof/>
          <w:color w:val="auto"/>
          <w:sz w:val="24"/>
          <w:szCs w:val="24"/>
          <w:lang w:val="en-US" w:bidi="ar-SA"/>
        </w:rPr>
      </w:pPr>
      <w:r w:rsidRPr="00D85F8A">
        <w:rPr>
          <w:rFonts w:ascii="Times New Roman" w:hAnsi="Times New Roman"/>
          <w:sz w:val="24"/>
          <w:szCs w:val="24"/>
        </w:rPr>
        <w:fldChar w:fldCharType="begin"/>
      </w:r>
      <w:r w:rsidRPr="00D85F8A">
        <w:rPr>
          <w:rStyle w:val="IndexLink"/>
          <w:rFonts w:ascii="Times New Roman" w:hAnsi="Times New Roman"/>
          <w:sz w:val="24"/>
          <w:szCs w:val="24"/>
        </w:rPr>
        <w:instrText>TOC \o "1-3" \h</w:instrText>
      </w:r>
      <w:r w:rsidRPr="00D85F8A">
        <w:rPr>
          <w:rStyle w:val="IndexLink"/>
        </w:rPr>
        <w:fldChar w:fldCharType="separate"/>
      </w:r>
      <w:hyperlink w:anchor="_Toc8841915" w:history="1">
        <w:r w:rsidR="00D85F8A" w:rsidRPr="00D85F8A">
          <w:rPr>
            <w:rStyle w:val="Hyperlink"/>
            <w:rFonts w:ascii="Times New Roman" w:eastAsiaTheme="majorEastAsia" w:hAnsi="Times New Roman"/>
            <w:noProof/>
            <w:sz w:val="24"/>
            <w:szCs w:val="24"/>
          </w:rPr>
          <w:t>1.</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Uvod</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_Toc8841915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3</w:t>
        </w:r>
        <w:r w:rsidR="00D85F8A" w:rsidRPr="00D85F8A">
          <w:rPr>
            <w:rFonts w:ascii="Times New Roman" w:hAnsi="Times New Roman"/>
            <w:noProof/>
            <w:sz w:val="24"/>
            <w:szCs w:val="24"/>
          </w:rPr>
          <w:fldChar w:fldCharType="end"/>
        </w:r>
      </w:hyperlink>
    </w:p>
    <w:p w:rsidR="00D85F8A" w:rsidRPr="00D85F8A" w:rsidRDefault="00D906A5">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841916" w:history="1">
        <w:r w:rsidR="00D85F8A" w:rsidRPr="00D85F8A">
          <w:rPr>
            <w:rStyle w:val="Hyperlink"/>
            <w:rFonts w:ascii="Times New Roman" w:eastAsiaTheme="majorEastAsia" w:hAnsi="Times New Roman"/>
            <w:noProof/>
            <w:sz w:val="24"/>
            <w:szCs w:val="24"/>
          </w:rPr>
          <w:t>2.</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Opis korišćenih tehnologija</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_Toc8841916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5</w:t>
        </w:r>
        <w:r w:rsidR="00D85F8A" w:rsidRPr="00D85F8A">
          <w:rPr>
            <w:rFonts w:ascii="Times New Roman" w:hAnsi="Times New Roman"/>
            <w:noProof/>
            <w:sz w:val="24"/>
            <w:szCs w:val="24"/>
          </w:rPr>
          <w:fldChar w:fldCharType="end"/>
        </w:r>
      </w:hyperlink>
    </w:p>
    <w:p w:rsidR="00D85F8A" w:rsidRPr="00D85F8A" w:rsidRDefault="00D906A5">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841917" w:history="1">
        <w:r w:rsidR="00D85F8A" w:rsidRPr="00D85F8A">
          <w:rPr>
            <w:rStyle w:val="Hyperlink"/>
            <w:rFonts w:ascii="Times New Roman" w:eastAsiaTheme="majorEastAsia" w:hAnsi="Times New Roman"/>
            <w:noProof/>
            <w:sz w:val="24"/>
            <w:szCs w:val="24"/>
          </w:rPr>
          <w:t>2.1</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OldSchoolComponents biblioteka</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_Toc8841917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5</w:t>
        </w:r>
        <w:r w:rsidR="00D85F8A" w:rsidRPr="00D85F8A">
          <w:rPr>
            <w:rFonts w:ascii="Times New Roman" w:hAnsi="Times New Roman"/>
            <w:noProof/>
            <w:sz w:val="24"/>
            <w:szCs w:val="24"/>
          </w:rPr>
          <w:fldChar w:fldCharType="end"/>
        </w:r>
      </w:hyperlink>
    </w:p>
    <w:p w:rsidR="00D85F8A" w:rsidRPr="00D85F8A" w:rsidRDefault="00D906A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18" w:history="1">
        <w:r w:rsidR="00D85F8A" w:rsidRPr="00D85F8A">
          <w:rPr>
            <w:rStyle w:val="Hyperlink"/>
            <w:rFonts w:ascii="Times New Roman" w:eastAsiaTheme="majorEastAsia" w:hAnsi="Times New Roman"/>
            <w:noProof/>
            <w:sz w:val="24"/>
            <w:szCs w:val="24"/>
          </w:rPr>
          <w:t>2.1.1</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ECMAScript 6</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_Toc8841918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5</w:t>
        </w:r>
        <w:r w:rsidR="00D85F8A" w:rsidRPr="00D85F8A">
          <w:rPr>
            <w:rFonts w:ascii="Times New Roman" w:hAnsi="Times New Roman"/>
            <w:noProof/>
            <w:sz w:val="24"/>
            <w:szCs w:val="24"/>
          </w:rPr>
          <w:fldChar w:fldCharType="end"/>
        </w:r>
      </w:hyperlink>
    </w:p>
    <w:p w:rsidR="00D85F8A" w:rsidRPr="00D85F8A" w:rsidRDefault="00D906A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19" w:history="1">
        <w:r w:rsidR="00D85F8A" w:rsidRPr="00D85F8A">
          <w:rPr>
            <w:rStyle w:val="Hyperlink"/>
            <w:rFonts w:ascii="Times New Roman" w:eastAsiaTheme="majorEastAsia" w:hAnsi="Times New Roman"/>
            <w:noProof/>
            <w:sz w:val="24"/>
            <w:szCs w:val="24"/>
          </w:rPr>
          <w:t>2.1.2</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Komponente</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_Toc8841919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6</w:t>
        </w:r>
        <w:r w:rsidR="00D85F8A" w:rsidRPr="00D85F8A">
          <w:rPr>
            <w:rFonts w:ascii="Times New Roman" w:hAnsi="Times New Roman"/>
            <w:noProof/>
            <w:sz w:val="24"/>
            <w:szCs w:val="24"/>
          </w:rPr>
          <w:fldChar w:fldCharType="end"/>
        </w:r>
      </w:hyperlink>
    </w:p>
    <w:p w:rsidR="00D85F8A" w:rsidRPr="00D85F8A" w:rsidRDefault="00D906A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20" w:history="1">
        <w:r w:rsidR="00D85F8A" w:rsidRPr="00D85F8A">
          <w:rPr>
            <w:rStyle w:val="Hyperlink"/>
            <w:rFonts w:ascii="Times New Roman" w:eastAsiaTheme="majorEastAsia" w:hAnsi="Times New Roman"/>
            <w:noProof/>
            <w:sz w:val="24"/>
            <w:szCs w:val="24"/>
          </w:rPr>
          <w:t>2.1.3</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Kontejneri</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_Toc8841920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8</w:t>
        </w:r>
        <w:r w:rsidR="00D85F8A" w:rsidRPr="00D85F8A">
          <w:rPr>
            <w:rFonts w:ascii="Times New Roman" w:hAnsi="Times New Roman"/>
            <w:noProof/>
            <w:sz w:val="24"/>
            <w:szCs w:val="24"/>
          </w:rPr>
          <w:fldChar w:fldCharType="end"/>
        </w:r>
      </w:hyperlink>
    </w:p>
    <w:p w:rsidR="00D85F8A" w:rsidRPr="00D85F8A" w:rsidRDefault="00D906A5">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841921" w:history="1">
        <w:r w:rsidR="00D85F8A" w:rsidRPr="00D85F8A">
          <w:rPr>
            <w:rStyle w:val="Hyperlink"/>
            <w:rFonts w:ascii="Times New Roman" w:eastAsiaTheme="majorEastAsia" w:hAnsi="Times New Roman"/>
            <w:noProof/>
            <w:sz w:val="24"/>
            <w:szCs w:val="24"/>
          </w:rPr>
          <w:t>2.2</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 xml:space="preserve">Google Gmail </w:t>
        </w:r>
        <w:r w:rsidR="00D85F8A" w:rsidRPr="00D85F8A">
          <w:rPr>
            <w:rStyle w:val="Hyperlink"/>
            <w:rFonts w:ascii="Times New Roman" w:eastAsiaTheme="majorEastAsia" w:hAnsi="Times New Roman"/>
            <w:noProof/>
            <w:sz w:val="24"/>
            <w:szCs w:val="24"/>
            <w:lang w:val="en-US"/>
          </w:rPr>
          <w:t>API</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_Toc8841921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13</w:t>
        </w:r>
        <w:r w:rsidR="00D85F8A" w:rsidRPr="00D85F8A">
          <w:rPr>
            <w:rFonts w:ascii="Times New Roman" w:hAnsi="Times New Roman"/>
            <w:noProof/>
            <w:sz w:val="24"/>
            <w:szCs w:val="24"/>
          </w:rPr>
          <w:fldChar w:fldCharType="end"/>
        </w:r>
      </w:hyperlink>
    </w:p>
    <w:p w:rsidR="00D85F8A" w:rsidRPr="00D85F8A" w:rsidRDefault="00D906A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22" w:history="1">
        <w:r w:rsidR="00D85F8A" w:rsidRPr="00D85F8A">
          <w:rPr>
            <w:rStyle w:val="Hyperlink"/>
            <w:rFonts w:ascii="Times New Roman" w:eastAsiaTheme="majorEastAsia" w:hAnsi="Times New Roman"/>
            <w:noProof/>
            <w:sz w:val="24"/>
            <w:szCs w:val="24"/>
          </w:rPr>
          <w:t>2.2.1</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Podešavanje Google Gmail API-ja</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_Toc8841922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13</w:t>
        </w:r>
        <w:r w:rsidR="00D85F8A" w:rsidRPr="00D85F8A">
          <w:rPr>
            <w:rFonts w:ascii="Times New Roman" w:hAnsi="Times New Roman"/>
            <w:noProof/>
            <w:sz w:val="24"/>
            <w:szCs w:val="24"/>
          </w:rPr>
          <w:fldChar w:fldCharType="end"/>
        </w:r>
      </w:hyperlink>
    </w:p>
    <w:p w:rsidR="00D85F8A" w:rsidRPr="00D85F8A" w:rsidRDefault="00D906A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23" w:history="1">
        <w:r w:rsidR="00D85F8A" w:rsidRPr="00D85F8A">
          <w:rPr>
            <w:rStyle w:val="Hyperlink"/>
            <w:rFonts w:ascii="Times New Roman" w:eastAsiaTheme="majorEastAsia" w:hAnsi="Times New Roman"/>
            <w:noProof/>
            <w:sz w:val="24"/>
            <w:szCs w:val="24"/>
          </w:rPr>
          <w:t>2.2.2</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API pregled</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_Toc8841923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14</w:t>
        </w:r>
        <w:r w:rsidR="00D85F8A" w:rsidRPr="00D85F8A">
          <w:rPr>
            <w:rFonts w:ascii="Times New Roman" w:hAnsi="Times New Roman"/>
            <w:noProof/>
            <w:sz w:val="24"/>
            <w:szCs w:val="24"/>
          </w:rPr>
          <w:fldChar w:fldCharType="end"/>
        </w:r>
      </w:hyperlink>
    </w:p>
    <w:p w:rsidR="00D85F8A" w:rsidRPr="00D85F8A" w:rsidRDefault="00D906A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24" w:history="1">
        <w:r w:rsidR="00D85F8A" w:rsidRPr="00D85F8A">
          <w:rPr>
            <w:rStyle w:val="Hyperlink"/>
            <w:rFonts w:ascii="Times New Roman" w:eastAsiaTheme="majorEastAsia" w:hAnsi="Times New Roman"/>
            <w:noProof/>
            <w:sz w:val="24"/>
            <w:szCs w:val="24"/>
          </w:rPr>
          <w:t>2.2.3</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Autentifikacija i autorizacija</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_Toc8841924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16</w:t>
        </w:r>
        <w:r w:rsidR="00D85F8A" w:rsidRPr="00D85F8A">
          <w:rPr>
            <w:rFonts w:ascii="Times New Roman" w:hAnsi="Times New Roman"/>
            <w:noProof/>
            <w:sz w:val="24"/>
            <w:szCs w:val="24"/>
          </w:rPr>
          <w:fldChar w:fldCharType="end"/>
        </w:r>
      </w:hyperlink>
    </w:p>
    <w:p w:rsidR="00D85F8A" w:rsidRPr="00D85F8A" w:rsidRDefault="00D906A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25" w:history="1">
        <w:r w:rsidR="00D85F8A" w:rsidRPr="00D85F8A">
          <w:rPr>
            <w:rStyle w:val="Hyperlink"/>
            <w:rFonts w:ascii="Times New Roman" w:eastAsiaTheme="majorEastAsia" w:hAnsi="Times New Roman"/>
            <w:noProof/>
            <w:sz w:val="24"/>
            <w:szCs w:val="24"/>
          </w:rPr>
          <w:t>2.2.4</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Tipičan proces rada sa Gmail API servisom</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_Toc8841925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17</w:t>
        </w:r>
        <w:r w:rsidR="00D85F8A" w:rsidRPr="00D85F8A">
          <w:rPr>
            <w:rFonts w:ascii="Times New Roman" w:hAnsi="Times New Roman"/>
            <w:noProof/>
            <w:sz w:val="24"/>
            <w:szCs w:val="24"/>
          </w:rPr>
          <w:fldChar w:fldCharType="end"/>
        </w:r>
      </w:hyperlink>
    </w:p>
    <w:p w:rsidR="00D85F8A" w:rsidRPr="00D85F8A" w:rsidRDefault="00D906A5">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841926" w:history="1">
        <w:r w:rsidR="00D85F8A" w:rsidRPr="00D85F8A">
          <w:rPr>
            <w:rStyle w:val="Hyperlink"/>
            <w:rFonts w:ascii="Times New Roman" w:eastAsiaTheme="majorEastAsia" w:hAnsi="Times New Roman"/>
            <w:noProof/>
            <w:sz w:val="24"/>
            <w:szCs w:val="24"/>
          </w:rPr>
          <w:t>2.3</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Spring okruženje</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_Toc8841926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17</w:t>
        </w:r>
        <w:r w:rsidR="00D85F8A" w:rsidRPr="00D85F8A">
          <w:rPr>
            <w:rFonts w:ascii="Times New Roman" w:hAnsi="Times New Roman"/>
            <w:noProof/>
            <w:sz w:val="24"/>
            <w:szCs w:val="24"/>
          </w:rPr>
          <w:fldChar w:fldCharType="end"/>
        </w:r>
      </w:hyperlink>
    </w:p>
    <w:p w:rsidR="00D85F8A" w:rsidRPr="00D85F8A" w:rsidRDefault="00D906A5">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841927" w:history="1">
        <w:r w:rsidR="00D85F8A" w:rsidRPr="00D85F8A">
          <w:rPr>
            <w:rStyle w:val="Hyperlink"/>
            <w:rFonts w:ascii="Times New Roman" w:eastAsiaTheme="majorEastAsia" w:hAnsi="Times New Roman"/>
            <w:noProof/>
            <w:sz w:val="24"/>
            <w:szCs w:val="24"/>
          </w:rPr>
          <w:t>3.</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Specifikacija aplikacije</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_Toc8841927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19</w:t>
        </w:r>
        <w:r w:rsidR="00D85F8A" w:rsidRPr="00D85F8A">
          <w:rPr>
            <w:rFonts w:ascii="Times New Roman" w:hAnsi="Times New Roman"/>
            <w:noProof/>
            <w:sz w:val="24"/>
            <w:szCs w:val="24"/>
          </w:rPr>
          <w:fldChar w:fldCharType="end"/>
        </w:r>
      </w:hyperlink>
    </w:p>
    <w:p w:rsidR="00D85F8A" w:rsidRPr="00D85F8A" w:rsidRDefault="00D906A5">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841928" w:history="1">
        <w:r w:rsidR="00D85F8A" w:rsidRPr="00D85F8A">
          <w:rPr>
            <w:rStyle w:val="Hyperlink"/>
            <w:rFonts w:ascii="Times New Roman" w:eastAsiaTheme="majorEastAsia" w:hAnsi="Times New Roman"/>
            <w:noProof/>
            <w:sz w:val="24"/>
            <w:szCs w:val="24"/>
          </w:rPr>
          <w:t>3.1</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Dijagram slučajeva korišćenja</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_Toc8841928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20</w:t>
        </w:r>
        <w:r w:rsidR="00D85F8A" w:rsidRPr="00D85F8A">
          <w:rPr>
            <w:rFonts w:ascii="Times New Roman" w:hAnsi="Times New Roman"/>
            <w:noProof/>
            <w:sz w:val="24"/>
            <w:szCs w:val="24"/>
          </w:rPr>
          <w:fldChar w:fldCharType="end"/>
        </w:r>
      </w:hyperlink>
    </w:p>
    <w:p w:rsidR="00D85F8A" w:rsidRPr="00D85F8A" w:rsidRDefault="00D906A5">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841929" w:history="1">
        <w:r w:rsidR="00D85F8A" w:rsidRPr="00D85F8A">
          <w:rPr>
            <w:rStyle w:val="Hyperlink"/>
            <w:rFonts w:ascii="Times New Roman" w:eastAsiaTheme="majorEastAsia" w:hAnsi="Times New Roman"/>
            <w:noProof/>
            <w:sz w:val="24"/>
            <w:szCs w:val="24"/>
          </w:rPr>
          <w:t>4.</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Opis implementacije</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_Toc8841929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21</w:t>
        </w:r>
        <w:r w:rsidR="00D85F8A" w:rsidRPr="00D85F8A">
          <w:rPr>
            <w:rFonts w:ascii="Times New Roman" w:hAnsi="Times New Roman"/>
            <w:noProof/>
            <w:sz w:val="24"/>
            <w:szCs w:val="24"/>
          </w:rPr>
          <w:fldChar w:fldCharType="end"/>
        </w:r>
      </w:hyperlink>
    </w:p>
    <w:p w:rsidR="00D85F8A" w:rsidRPr="00D85F8A" w:rsidRDefault="00D906A5">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841930" w:history="1">
        <w:r w:rsidR="00D85F8A" w:rsidRPr="00D85F8A">
          <w:rPr>
            <w:rStyle w:val="Hyperlink"/>
            <w:rFonts w:ascii="Times New Roman" w:eastAsiaTheme="majorEastAsia" w:hAnsi="Times New Roman"/>
            <w:noProof/>
            <w:sz w:val="24"/>
            <w:szCs w:val="24"/>
          </w:rPr>
          <w:t>4.1</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Serverski deo</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_Toc8841930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21</w:t>
        </w:r>
        <w:r w:rsidR="00D85F8A" w:rsidRPr="00D85F8A">
          <w:rPr>
            <w:rFonts w:ascii="Times New Roman" w:hAnsi="Times New Roman"/>
            <w:noProof/>
            <w:sz w:val="24"/>
            <w:szCs w:val="24"/>
          </w:rPr>
          <w:fldChar w:fldCharType="end"/>
        </w:r>
      </w:hyperlink>
    </w:p>
    <w:p w:rsidR="00D85F8A" w:rsidRPr="00D85F8A" w:rsidRDefault="00D906A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31" w:history="1">
        <w:r w:rsidR="00D85F8A" w:rsidRPr="00D85F8A">
          <w:rPr>
            <w:rStyle w:val="Hyperlink"/>
            <w:rFonts w:ascii="Times New Roman" w:eastAsiaTheme="majorEastAsia" w:hAnsi="Times New Roman"/>
            <w:noProof/>
            <w:sz w:val="24"/>
            <w:szCs w:val="24"/>
          </w:rPr>
          <w:t>4.1.1</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Controller</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_Toc8841931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21</w:t>
        </w:r>
        <w:r w:rsidR="00D85F8A" w:rsidRPr="00D85F8A">
          <w:rPr>
            <w:rFonts w:ascii="Times New Roman" w:hAnsi="Times New Roman"/>
            <w:noProof/>
            <w:sz w:val="24"/>
            <w:szCs w:val="24"/>
          </w:rPr>
          <w:fldChar w:fldCharType="end"/>
        </w:r>
      </w:hyperlink>
    </w:p>
    <w:p w:rsidR="00D85F8A" w:rsidRPr="00D85F8A" w:rsidRDefault="00D906A5">
      <w:pPr>
        <w:pStyle w:val="TOC3"/>
        <w:tabs>
          <w:tab w:val="left" w:pos="1320"/>
          <w:tab w:val="right" w:leader="dot" w:pos="7428"/>
        </w:tabs>
        <w:rPr>
          <w:rFonts w:ascii="Times New Roman" w:eastAsiaTheme="minorEastAsia" w:hAnsi="Times New Roman"/>
          <w:noProof/>
          <w:color w:val="auto"/>
          <w:sz w:val="24"/>
          <w:szCs w:val="24"/>
          <w:lang w:val="en-US" w:bidi="ar-SA"/>
        </w:rPr>
      </w:pPr>
      <w:hyperlink w:anchor="_Toc8841932" w:history="1">
        <w:r w:rsidR="00D85F8A" w:rsidRPr="00D85F8A">
          <w:rPr>
            <w:rStyle w:val="Hyperlink"/>
            <w:rFonts w:ascii="Times New Roman" w:eastAsiaTheme="majorEastAsia" w:hAnsi="Times New Roman"/>
            <w:noProof/>
            <w:sz w:val="24"/>
            <w:szCs w:val="24"/>
          </w:rPr>
          <w:t>4.1.2</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Service</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_Toc8841932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29</w:t>
        </w:r>
        <w:r w:rsidR="00D85F8A" w:rsidRPr="00D85F8A">
          <w:rPr>
            <w:rFonts w:ascii="Times New Roman" w:hAnsi="Times New Roman"/>
            <w:noProof/>
            <w:sz w:val="24"/>
            <w:szCs w:val="24"/>
          </w:rPr>
          <w:fldChar w:fldCharType="end"/>
        </w:r>
      </w:hyperlink>
    </w:p>
    <w:p w:rsidR="00D85F8A" w:rsidRPr="00D85F8A" w:rsidRDefault="00D906A5">
      <w:pPr>
        <w:pStyle w:val="TOC2"/>
        <w:tabs>
          <w:tab w:val="left" w:pos="880"/>
          <w:tab w:val="right" w:leader="dot" w:pos="7428"/>
        </w:tabs>
        <w:rPr>
          <w:rFonts w:ascii="Times New Roman" w:eastAsiaTheme="minorEastAsia" w:hAnsi="Times New Roman"/>
          <w:noProof/>
          <w:color w:val="auto"/>
          <w:sz w:val="24"/>
          <w:szCs w:val="24"/>
          <w:lang w:val="en-US" w:bidi="ar-SA"/>
        </w:rPr>
      </w:pPr>
      <w:hyperlink w:anchor="_Toc8841933" w:history="1">
        <w:r w:rsidR="00D85F8A" w:rsidRPr="00D85F8A">
          <w:rPr>
            <w:rStyle w:val="Hyperlink"/>
            <w:rFonts w:ascii="Times New Roman" w:eastAsiaTheme="majorEastAsia" w:hAnsi="Times New Roman"/>
            <w:noProof/>
            <w:sz w:val="24"/>
            <w:szCs w:val="24"/>
          </w:rPr>
          <w:t>4.2</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Klijentski deo</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_Toc8841933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33</w:t>
        </w:r>
        <w:r w:rsidR="00D85F8A" w:rsidRPr="00D85F8A">
          <w:rPr>
            <w:rFonts w:ascii="Times New Roman" w:hAnsi="Times New Roman"/>
            <w:noProof/>
            <w:sz w:val="24"/>
            <w:szCs w:val="24"/>
          </w:rPr>
          <w:fldChar w:fldCharType="end"/>
        </w:r>
      </w:hyperlink>
    </w:p>
    <w:p w:rsidR="00D85F8A" w:rsidRPr="00D85F8A" w:rsidRDefault="00D906A5">
      <w:pPr>
        <w:pStyle w:val="TOC1"/>
        <w:tabs>
          <w:tab w:val="left" w:pos="480"/>
          <w:tab w:val="right" w:leader="dot" w:pos="7428"/>
        </w:tabs>
        <w:rPr>
          <w:rFonts w:ascii="Times New Roman" w:eastAsiaTheme="minorEastAsia" w:hAnsi="Times New Roman"/>
          <w:noProof/>
          <w:color w:val="auto"/>
          <w:sz w:val="24"/>
          <w:szCs w:val="24"/>
          <w:lang w:val="en-US" w:bidi="ar-SA"/>
        </w:rPr>
      </w:pPr>
      <w:hyperlink w:anchor="_Toc8841934" w:history="1">
        <w:r w:rsidR="00D85F8A" w:rsidRPr="00D85F8A">
          <w:rPr>
            <w:rStyle w:val="Hyperlink"/>
            <w:rFonts w:ascii="Times New Roman" w:eastAsiaTheme="majorEastAsia" w:hAnsi="Times New Roman"/>
            <w:noProof/>
            <w:sz w:val="24"/>
            <w:szCs w:val="24"/>
          </w:rPr>
          <w:t>5.</w:t>
        </w:r>
        <w:r w:rsidR="00D85F8A" w:rsidRPr="00D85F8A">
          <w:rPr>
            <w:rFonts w:ascii="Times New Roman" w:eastAsiaTheme="minorEastAsia" w:hAnsi="Times New Roman"/>
            <w:noProof/>
            <w:color w:val="auto"/>
            <w:sz w:val="24"/>
            <w:szCs w:val="24"/>
            <w:lang w:val="en-US" w:bidi="ar-SA"/>
          </w:rPr>
          <w:tab/>
        </w:r>
        <w:r w:rsidR="00D85F8A" w:rsidRPr="00D85F8A">
          <w:rPr>
            <w:rStyle w:val="Hyperlink"/>
            <w:rFonts w:ascii="Times New Roman" w:eastAsiaTheme="majorEastAsia" w:hAnsi="Times New Roman"/>
            <w:noProof/>
            <w:sz w:val="24"/>
            <w:szCs w:val="24"/>
          </w:rPr>
          <w:t>Zaključak</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_Toc8841934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40</w:t>
        </w:r>
        <w:r w:rsidR="00D85F8A" w:rsidRPr="00D85F8A">
          <w:rPr>
            <w:rFonts w:ascii="Times New Roman" w:hAnsi="Times New Roman"/>
            <w:noProof/>
            <w:sz w:val="24"/>
            <w:szCs w:val="24"/>
          </w:rPr>
          <w:fldChar w:fldCharType="end"/>
        </w:r>
      </w:hyperlink>
    </w:p>
    <w:p w:rsidR="00D85F8A" w:rsidRPr="00D85F8A" w:rsidRDefault="00D906A5">
      <w:pPr>
        <w:pStyle w:val="TOC1"/>
        <w:tabs>
          <w:tab w:val="right" w:leader="dot" w:pos="7428"/>
        </w:tabs>
        <w:rPr>
          <w:rFonts w:ascii="Times New Roman" w:eastAsiaTheme="minorEastAsia" w:hAnsi="Times New Roman"/>
          <w:noProof/>
          <w:color w:val="auto"/>
          <w:sz w:val="24"/>
          <w:szCs w:val="24"/>
          <w:lang w:val="en-US" w:bidi="ar-SA"/>
        </w:rPr>
      </w:pPr>
      <w:hyperlink w:anchor="_Toc8841935" w:history="1">
        <w:r w:rsidR="00D85F8A" w:rsidRPr="00D85F8A">
          <w:rPr>
            <w:rStyle w:val="Hyperlink"/>
            <w:rFonts w:ascii="Times New Roman" w:eastAsiaTheme="majorEastAsia" w:hAnsi="Times New Roman"/>
            <w:noProof/>
            <w:sz w:val="24"/>
            <w:szCs w:val="24"/>
          </w:rPr>
          <w:t>6.KLJUČNA DOKUMENTACIJSKA INFORMACIJA</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_Toc8841935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44</w:t>
        </w:r>
        <w:r w:rsidR="00D85F8A" w:rsidRPr="00D85F8A">
          <w:rPr>
            <w:rFonts w:ascii="Times New Roman" w:hAnsi="Times New Roman"/>
            <w:noProof/>
            <w:sz w:val="24"/>
            <w:szCs w:val="24"/>
          </w:rPr>
          <w:fldChar w:fldCharType="end"/>
        </w:r>
      </w:hyperlink>
    </w:p>
    <w:p w:rsidR="00D85F8A" w:rsidRPr="00D85F8A" w:rsidRDefault="00D906A5">
      <w:pPr>
        <w:pStyle w:val="TOC1"/>
        <w:tabs>
          <w:tab w:val="right" w:leader="dot" w:pos="7428"/>
        </w:tabs>
        <w:rPr>
          <w:rFonts w:ascii="Times New Roman" w:eastAsiaTheme="minorEastAsia" w:hAnsi="Times New Roman"/>
          <w:noProof/>
          <w:color w:val="auto"/>
          <w:sz w:val="24"/>
          <w:szCs w:val="24"/>
          <w:lang w:val="en-US" w:bidi="ar-SA"/>
        </w:rPr>
      </w:pPr>
      <w:hyperlink w:anchor="_Toc8841936" w:history="1">
        <w:r w:rsidR="00D85F8A" w:rsidRPr="00D85F8A">
          <w:rPr>
            <w:rStyle w:val="Hyperlink"/>
            <w:rFonts w:ascii="Times New Roman" w:eastAsiaTheme="majorEastAsia" w:hAnsi="Times New Roman"/>
            <w:noProof/>
            <w:sz w:val="24"/>
            <w:szCs w:val="24"/>
          </w:rPr>
          <w:t>7.KEY WORDS DOCUMENTATION</w:t>
        </w:r>
        <w:r w:rsidR="00D85F8A" w:rsidRPr="00D85F8A">
          <w:rPr>
            <w:rFonts w:ascii="Times New Roman" w:hAnsi="Times New Roman"/>
            <w:noProof/>
            <w:sz w:val="24"/>
            <w:szCs w:val="24"/>
          </w:rPr>
          <w:tab/>
        </w:r>
        <w:r w:rsidR="00D85F8A" w:rsidRPr="00D85F8A">
          <w:rPr>
            <w:rFonts w:ascii="Times New Roman" w:hAnsi="Times New Roman"/>
            <w:noProof/>
            <w:sz w:val="24"/>
            <w:szCs w:val="24"/>
          </w:rPr>
          <w:fldChar w:fldCharType="begin"/>
        </w:r>
        <w:r w:rsidR="00D85F8A" w:rsidRPr="00D85F8A">
          <w:rPr>
            <w:rFonts w:ascii="Times New Roman" w:hAnsi="Times New Roman"/>
            <w:noProof/>
            <w:sz w:val="24"/>
            <w:szCs w:val="24"/>
          </w:rPr>
          <w:instrText xml:space="preserve"> PAGEREF _Toc8841936 \h </w:instrText>
        </w:r>
        <w:r w:rsidR="00D85F8A" w:rsidRPr="00D85F8A">
          <w:rPr>
            <w:rFonts w:ascii="Times New Roman" w:hAnsi="Times New Roman"/>
            <w:noProof/>
            <w:sz w:val="24"/>
            <w:szCs w:val="24"/>
          </w:rPr>
        </w:r>
        <w:r w:rsidR="00D85F8A" w:rsidRPr="00D85F8A">
          <w:rPr>
            <w:rFonts w:ascii="Times New Roman" w:hAnsi="Times New Roman"/>
            <w:noProof/>
            <w:sz w:val="24"/>
            <w:szCs w:val="24"/>
          </w:rPr>
          <w:fldChar w:fldCharType="separate"/>
        </w:r>
        <w:r w:rsidR="00D85F8A" w:rsidRPr="00D85F8A">
          <w:rPr>
            <w:rFonts w:ascii="Times New Roman" w:hAnsi="Times New Roman"/>
            <w:noProof/>
            <w:sz w:val="24"/>
            <w:szCs w:val="24"/>
          </w:rPr>
          <w:t>46</w:t>
        </w:r>
        <w:r w:rsidR="00D85F8A" w:rsidRPr="00D85F8A">
          <w:rPr>
            <w:rFonts w:ascii="Times New Roman" w:hAnsi="Times New Roman"/>
            <w:noProof/>
            <w:sz w:val="24"/>
            <w:szCs w:val="24"/>
          </w:rPr>
          <w:fldChar w:fldCharType="end"/>
        </w:r>
      </w:hyperlink>
    </w:p>
    <w:p w:rsidR="00E72719" w:rsidRDefault="00C33525">
      <w:pPr>
        <w:spacing w:after="200" w:line="276" w:lineRule="auto"/>
        <w:jc w:val="left"/>
      </w:pPr>
      <w:r w:rsidRPr="00D85F8A">
        <w:rPr>
          <w:rFonts w:ascii="Times New Roman" w:hAnsi="Times New Roman"/>
          <w:sz w:val="24"/>
          <w:szCs w:val="24"/>
        </w:rPr>
        <w:fldChar w:fldCharType="end"/>
      </w: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E72719">
      <w:pPr>
        <w:spacing w:after="200" w:line="276" w:lineRule="auto"/>
        <w:jc w:val="left"/>
      </w:pPr>
    </w:p>
    <w:p w:rsidR="00E72719" w:rsidRDefault="00C33525">
      <w:pPr>
        <w:spacing w:after="200" w:line="276" w:lineRule="auto"/>
        <w:jc w:val="left"/>
      </w:pPr>
      <w:r>
        <w:br w:type="page"/>
      </w:r>
    </w:p>
    <w:p w:rsidR="00E72719" w:rsidRDefault="00C33525">
      <w:pPr>
        <w:pStyle w:val="Heading1"/>
        <w:numPr>
          <w:ilvl w:val="0"/>
          <w:numId w:val="4"/>
        </w:numPr>
      </w:pPr>
      <w:bookmarkStart w:id="108" w:name="_Toc7768508"/>
      <w:bookmarkStart w:id="109" w:name="_Toc364701483"/>
      <w:bookmarkStart w:id="110" w:name="_Toc372467821"/>
      <w:bookmarkStart w:id="111" w:name="_Toc515485984"/>
      <w:bookmarkStart w:id="112" w:name="_Toc8841915"/>
      <w:r>
        <w:lastRenderedPageBreak/>
        <w:t>Uvod</w:t>
      </w:r>
      <w:bookmarkEnd w:id="108"/>
      <w:bookmarkEnd w:id="109"/>
      <w:bookmarkEnd w:id="110"/>
      <w:bookmarkEnd w:id="111"/>
      <w:bookmarkEnd w:id="112"/>
      <w:r>
        <w:t xml:space="preserve"> </w:t>
      </w:r>
    </w:p>
    <w:p w:rsidR="00E72719" w:rsidRDefault="00C33525">
      <w:pPr>
        <w:pStyle w:val="obicantext"/>
      </w:pPr>
      <w:r>
        <w:t xml:space="preserve">Zadatak rada predstavlja kreiranje JavaScript </w:t>
      </w:r>
      <w:r>
        <w:rPr>
          <w:lang w:val="en-US"/>
        </w:rPr>
        <w:t xml:space="preserve">[1] </w:t>
      </w:r>
      <w:r>
        <w:t xml:space="preserve">biblioteke koja će omogućiti jednostavno kreiranje komponenti korisničkog interfejsa i primena te biblioteke za razvoj jednostavne aplikacije. Kao primer za primenu biblioteke kreirana je aplikacija  za upravljanje elektronskom poštom inspirisana već postojećim rešenjem (Google Mail) </w:t>
      </w:r>
      <w:r>
        <w:rPr>
          <w:lang w:val="en-US"/>
        </w:rPr>
        <w:t>[2]</w:t>
      </w:r>
      <w:r>
        <w:t xml:space="preserve">. </w:t>
      </w:r>
    </w:p>
    <w:p w:rsidR="00E72719" w:rsidRDefault="00C33525">
      <w:pPr>
        <w:pStyle w:val="obicantext"/>
      </w:pPr>
      <w:r>
        <w:t xml:space="preserve">Budući da je bilo potrebno razviti veb aplikaciju, posebno su razvijeni klijentski i serverski deo, kao i  izabrati pogodne tehnologije za implementaciju. Klijentski deo aplikacije je razvijen korišćenjem prethodno implementirane biblioteke dok je serverski deo aplikacije Spring </w:t>
      </w:r>
      <w:r>
        <w:rPr>
          <w:lang w:val="en-US"/>
        </w:rPr>
        <w:t>[3]</w:t>
      </w:r>
      <w:r>
        <w:t xml:space="preserve"> aplikacija koja komunicira sa Gmail API-jem </w:t>
      </w:r>
      <w:r>
        <w:rPr>
          <w:lang w:val="en-US"/>
        </w:rPr>
        <w:t>[4]</w:t>
      </w:r>
      <w:r>
        <w:t>.</w:t>
      </w:r>
    </w:p>
    <w:p w:rsidR="00E72719" w:rsidRDefault="00C33525">
      <w:pPr>
        <w:pStyle w:val="obicantext"/>
      </w:pPr>
      <w:r>
        <w:t>Prvo poglavlje je uvodno, dok se u drugom nalazi opis izabranih tehnologija koji su korišćeni pri izradi. Treće poglavlje predstavlja detaljnu specifikaciju aplikacije kroz UML dijagrame. Četvrto poglavlje predstavlja opis konkretne implementacije veb aplikacije, dok je u petom poglavlju iznet zaključak.</w:t>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C33525">
      <w:pPr>
        <w:pStyle w:val="obicantext"/>
      </w:pPr>
      <w:r>
        <w:br w:type="page"/>
      </w:r>
    </w:p>
    <w:p w:rsidR="00E72719" w:rsidRDefault="00C33525">
      <w:pPr>
        <w:pStyle w:val="Heading1"/>
        <w:numPr>
          <w:ilvl w:val="0"/>
          <w:numId w:val="2"/>
        </w:numPr>
      </w:pPr>
      <w:bookmarkStart w:id="113" w:name="_Toc7768509"/>
      <w:bookmarkStart w:id="114" w:name="_Toc515485985"/>
      <w:bookmarkStart w:id="115" w:name="_Toc364701484"/>
      <w:bookmarkStart w:id="116" w:name="_Toc372467822"/>
      <w:bookmarkStart w:id="117" w:name="_Toc8841916"/>
      <w:r>
        <w:lastRenderedPageBreak/>
        <w:t>Opis korišćenih tehnologija</w:t>
      </w:r>
      <w:bookmarkEnd w:id="113"/>
      <w:bookmarkEnd w:id="114"/>
      <w:bookmarkEnd w:id="115"/>
      <w:bookmarkEnd w:id="116"/>
      <w:bookmarkEnd w:id="117"/>
    </w:p>
    <w:p w:rsidR="00E72719" w:rsidRDefault="00C33525">
      <w:pPr>
        <w:pStyle w:val="obicantext"/>
      </w:pPr>
      <w:r>
        <w:t>Za implemetaciju klijentskog dela aplikacije korišćena je prethodno kreirana</w:t>
      </w:r>
      <w:r>
        <w:rPr>
          <w:lang w:val="en-US"/>
        </w:rPr>
        <w:t xml:space="preserve"> JavaScript </w:t>
      </w:r>
      <w:r>
        <w:t xml:space="preserve">biblioteka za kreiranje komponenti korisničkog interfejsa, </w:t>
      </w:r>
      <w:r>
        <w:rPr>
          <w:i/>
        </w:rPr>
        <w:t>jQuery</w:t>
      </w:r>
      <w:r>
        <w:t xml:space="preserve"> biblioteka </w:t>
      </w:r>
      <w:r>
        <w:rPr>
          <w:lang w:val="en-US"/>
        </w:rPr>
        <w:t>[5]</w:t>
      </w:r>
      <w:r>
        <w:t xml:space="preserve">, </w:t>
      </w:r>
      <w:r>
        <w:rPr>
          <w:i/>
        </w:rPr>
        <w:t>Bootstrap</w:t>
      </w:r>
      <w:r>
        <w:t xml:space="preserve"> biblioteka za dizajn komponenti </w:t>
      </w:r>
      <w:r>
        <w:rPr>
          <w:lang w:val="en-US"/>
        </w:rPr>
        <w:t>[6]</w:t>
      </w:r>
      <w:r>
        <w:t xml:space="preserve"> i </w:t>
      </w:r>
      <w:r>
        <w:rPr>
          <w:i/>
        </w:rPr>
        <w:t>axios</w:t>
      </w:r>
      <w:r>
        <w:t xml:space="preserve"> biblioteka za komunikaciju sa serverom </w:t>
      </w:r>
      <w:r>
        <w:rPr>
          <w:lang w:val="en-US"/>
        </w:rPr>
        <w:t>[</w:t>
      </w:r>
      <w:r>
        <w:t>7</w:t>
      </w:r>
      <w:r>
        <w:rPr>
          <w:lang w:val="en-US"/>
        </w:rPr>
        <w:t>]</w:t>
      </w:r>
      <w:r>
        <w:t>.</w:t>
      </w:r>
    </w:p>
    <w:p w:rsidR="00E72719" w:rsidRDefault="00C33525">
      <w:pPr>
        <w:pStyle w:val="obicantext"/>
      </w:pPr>
      <w:r>
        <w:t xml:space="preserve">Serverski deo </w:t>
      </w:r>
      <w:r>
        <w:rPr>
          <w:color w:val="auto"/>
        </w:rPr>
        <w:t>aplikacije</w:t>
      </w:r>
      <w:r>
        <w:t xml:space="preserve"> je kreiran zarad lakše komunikacije sa Gmail API-jem. Implementiran je u programskom jeziku Java </w:t>
      </w:r>
      <w:r>
        <w:rPr>
          <w:lang w:val="en-US"/>
        </w:rPr>
        <w:t>[</w:t>
      </w:r>
      <w:r>
        <w:t>8</w:t>
      </w:r>
      <w:r>
        <w:rPr>
          <w:lang w:val="en-US"/>
        </w:rPr>
        <w:t>]</w:t>
      </w:r>
      <w:r>
        <w:t xml:space="preserve">, verzije 1.8, korišćenjem Spring okruženja. Radi pojednostavljenog korišćenja Spring okruženja korišćen je Spring Boot </w:t>
      </w:r>
      <w:r>
        <w:rPr>
          <w:lang w:val="en-US"/>
        </w:rPr>
        <w:t>[</w:t>
      </w:r>
      <w:r>
        <w:t>9</w:t>
      </w:r>
      <w:r>
        <w:rPr>
          <w:lang w:val="en-US"/>
        </w:rPr>
        <w:t>]</w:t>
      </w:r>
      <w:r>
        <w:t xml:space="preserve"> razvojni okvir.</w:t>
      </w:r>
    </w:p>
    <w:p w:rsidR="00E72719" w:rsidRDefault="00C33525">
      <w:pPr>
        <w:pStyle w:val="Heading2"/>
        <w:numPr>
          <w:ilvl w:val="1"/>
          <w:numId w:val="3"/>
        </w:numPr>
      </w:pPr>
      <w:bookmarkStart w:id="118" w:name="_Toc7768510"/>
      <w:bookmarkStart w:id="119" w:name="_Toc8841917"/>
      <w:r>
        <w:t>OldSchoolComponents biblioteka</w:t>
      </w:r>
      <w:bookmarkEnd w:id="118"/>
      <w:bookmarkEnd w:id="119"/>
    </w:p>
    <w:p w:rsidR="00E72719" w:rsidRDefault="00C33525">
      <w:pPr>
        <w:rPr>
          <w:rFonts w:ascii="Times New Roman" w:hAnsi="Times New Roman"/>
          <w:color w:val="auto"/>
          <w:sz w:val="24"/>
          <w:szCs w:val="24"/>
        </w:rPr>
      </w:pPr>
      <w:r>
        <w:rPr>
          <w:rFonts w:ascii="Times New Roman" w:hAnsi="Times New Roman"/>
          <w:color w:val="auto"/>
          <w:sz w:val="24"/>
          <w:szCs w:val="24"/>
        </w:rPr>
        <w:t>Komponentama grafičkog interfejsa je moguće rukovati kao objektima zahvaljujuci ECMAScript 6....</w:t>
      </w:r>
    </w:p>
    <w:p w:rsidR="00E72719" w:rsidRDefault="00C33525">
      <w:pPr>
        <w:pStyle w:val="Heading3"/>
        <w:numPr>
          <w:ilvl w:val="2"/>
          <w:numId w:val="3"/>
        </w:numPr>
      </w:pPr>
      <w:bookmarkStart w:id="120" w:name="_Toc8841918"/>
      <w:r>
        <w:t>ECMAScript 6</w:t>
      </w:r>
      <w:bookmarkEnd w:id="120"/>
    </w:p>
    <w:p w:rsidR="00E72719" w:rsidRDefault="00C33525">
      <w:pPr>
        <w:rPr>
          <w:rFonts w:ascii="Times New Roman" w:hAnsi="Times New Roman"/>
          <w:color w:val="auto"/>
          <w:sz w:val="24"/>
          <w:szCs w:val="24"/>
        </w:rPr>
      </w:pPr>
      <w:r>
        <w:rPr>
          <w:rFonts w:ascii="Times New Roman" w:hAnsi="Times New Roman"/>
          <w:color w:val="auto"/>
          <w:sz w:val="24"/>
          <w:szCs w:val="24"/>
        </w:rPr>
        <w:t>ECMAScript 6</w:t>
      </w:r>
      <w:r w:rsidR="004403A8">
        <w:rPr>
          <w:rFonts w:ascii="Times New Roman" w:hAnsi="Times New Roman"/>
          <w:color w:val="auto"/>
          <w:sz w:val="24"/>
          <w:szCs w:val="24"/>
        </w:rPr>
        <w:t xml:space="preserve"> </w:t>
      </w:r>
      <w:r>
        <w:rPr>
          <w:rFonts w:ascii="Times New Roman" w:hAnsi="Times New Roman"/>
          <w:color w:val="auto"/>
          <w:sz w:val="24"/>
          <w:szCs w:val="24"/>
        </w:rPr>
        <w:t xml:space="preserve">je verzija JavaScript-a koja je uvela značajna unapređenja i olakšanja u radu. </w:t>
      </w:r>
      <w:r w:rsidR="00877FF5">
        <w:rPr>
          <w:rFonts w:ascii="Times New Roman" w:hAnsi="Times New Roman"/>
          <w:color w:val="auto"/>
          <w:sz w:val="24"/>
          <w:szCs w:val="24"/>
        </w:rPr>
        <w:t>U</w:t>
      </w:r>
      <w:r>
        <w:rPr>
          <w:rFonts w:ascii="Times New Roman" w:hAnsi="Times New Roman"/>
          <w:color w:val="auto"/>
          <w:sz w:val="24"/>
          <w:szCs w:val="24"/>
        </w:rPr>
        <w:t xml:space="preserve">napređenje koje nudi ECMAScript 6 jeste </w:t>
      </w:r>
      <w:r w:rsidR="004403A8">
        <w:rPr>
          <w:rFonts w:ascii="Times New Roman" w:hAnsi="Times New Roman"/>
          <w:color w:val="auto"/>
          <w:sz w:val="24"/>
          <w:szCs w:val="24"/>
        </w:rPr>
        <w:t xml:space="preserve">objektno-orijentisani pristup radu i </w:t>
      </w:r>
      <w:r>
        <w:rPr>
          <w:rFonts w:ascii="Times New Roman" w:hAnsi="Times New Roman"/>
          <w:color w:val="auto"/>
          <w:sz w:val="24"/>
          <w:szCs w:val="24"/>
        </w:rPr>
        <w:t xml:space="preserve">mogućnost </w:t>
      </w:r>
      <w:r w:rsidR="00D33982">
        <w:rPr>
          <w:rFonts w:ascii="Times New Roman" w:hAnsi="Times New Roman"/>
          <w:color w:val="auto"/>
          <w:sz w:val="24"/>
          <w:szCs w:val="24"/>
        </w:rPr>
        <w:t>definisanja</w:t>
      </w:r>
      <w:r>
        <w:rPr>
          <w:rFonts w:ascii="Times New Roman" w:hAnsi="Times New Roman"/>
          <w:color w:val="auto"/>
          <w:sz w:val="24"/>
          <w:szCs w:val="24"/>
        </w:rPr>
        <w:t xml:space="preserve"> JavaScript klasa. Kreiranje objekata i njihovo nasleđivanje je sada moguće na mnogo lakši način nego pre postojanja klasa. </w:t>
      </w:r>
      <w:r w:rsidR="00D33982">
        <w:rPr>
          <w:rFonts w:ascii="Times New Roman" w:hAnsi="Times New Roman"/>
          <w:color w:val="auto"/>
          <w:sz w:val="24"/>
          <w:szCs w:val="24"/>
        </w:rPr>
        <w:t xml:space="preserve">ECMAScript 6 </w:t>
      </w:r>
      <w:r w:rsidR="004403A8">
        <w:rPr>
          <w:rFonts w:ascii="Times New Roman" w:hAnsi="Times New Roman"/>
          <w:color w:val="auto"/>
          <w:sz w:val="24"/>
          <w:szCs w:val="24"/>
        </w:rPr>
        <w:t>klase nude objektno</w:t>
      </w:r>
      <w:r w:rsidR="005D024A">
        <w:rPr>
          <w:rFonts w:ascii="Times New Roman" w:hAnsi="Times New Roman"/>
          <w:color w:val="auto"/>
          <w:sz w:val="24"/>
          <w:szCs w:val="24"/>
        </w:rPr>
        <w:t>-</w:t>
      </w:r>
      <w:r>
        <w:rPr>
          <w:rFonts w:ascii="Times New Roman" w:hAnsi="Times New Roman"/>
          <w:color w:val="auto"/>
          <w:sz w:val="24"/>
          <w:szCs w:val="24"/>
        </w:rPr>
        <w:t>orijentisani model nasleđivanja i</w:t>
      </w:r>
      <w:r w:rsidR="00D33982">
        <w:rPr>
          <w:rFonts w:ascii="Times New Roman" w:hAnsi="Times New Roman"/>
          <w:color w:val="auto"/>
          <w:sz w:val="24"/>
          <w:szCs w:val="24"/>
        </w:rPr>
        <w:t xml:space="preserve"> </w:t>
      </w:r>
      <w:r>
        <w:rPr>
          <w:rFonts w:ascii="Times New Roman" w:hAnsi="Times New Roman"/>
          <w:color w:val="auto"/>
          <w:sz w:val="24"/>
          <w:szCs w:val="24"/>
        </w:rPr>
        <w:t xml:space="preserve">ako je u pozadini JavaScript prototipsko nasleđivanje. Objektno orijentisani pristup je lakši i jednostavniji za korišćenje i sa ES6 klasama se to postiže i u JavaScript-u. </w:t>
      </w:r>
    </w:p>
    <w:p w:rsidR="00212E5D" w:rsidRPr="00877FF5" w:rsidRDefault="00212E5D" w:rsidP="00877FF5">
      <w:pPr>
        <w:pStyle w:val="Heading4"/>
        <w:numPr>
          <w:ilvl w:val="0"/>
          <w:numId w:val="0"/>
        </w:numPr>
        <w:ind w:left="360"/>
        <w:rPr>
          <w:sz w:val="24"/>
          <w:szCs w:val="24"/>
        </w:rPr>
      </w:pPr>
      <w:r>
        <w:rPr>
          <w:sz w:val="24"/>
          <w:szCs w:val="24"/>
        </w:rPr>
        <w:t>2.1.1.1 Klase</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Jedan način kreiranja klase je korišćenjem </w:t>
      </w:r>
      <w:r w:rsidRPr="00D33982">
        <w:rPr>
          <w:rFonts w:ascii="Times New Roman" w:hAnsi="Times New Roman"/>
          <w:i/>
          <w:color w:val="auto"/>
          <w:sz w:val="24"/>
          <w:szCs w:val="24"/>
        </w:rPr>
        <w:t>class</w:t>
      </w:r>
      <w:r>
        <w:rPr>
          <w:rFonts w:ascii="Times New Roman" w:hAnsi="Times New Roman"/>
          <w:color w:val="auto"/>
          <w:sz w:val="24"/>
          <w:szCs w:val="24"/>
        </w:rPr>
        <w:t xml:space="preserve"> deklaracije, tj. navođenjem ključne reči </w:t>
      </w:r>
      <w:r>
        <w:rPr>
          <w:rFonts w:ascii="Times New Roman" w:hAnsi="Times New Roman"/>
          <w:i/>
          <w:color w:val="auto"/>
          <w:sz w:val="24"/>
          <w:szCs w:val="24"/>
        </w:rPr>
        <w:t>class</w:t>
      </w:r>
      <w:r>
        <w:rPr>
          <w:rFonts w:ascii="Times New Roman" w:hAnsi="Times New Roman"/>
          <w:color w:val="auto"/>
          <w:sz w:val="24"/>
          <w:szCs w:val="24"/>
        </w:rPr>
        <w:t xml:space="preserve"> i imena klase. Primer deklaracije klase se može videti na slici broj.</w:t>
      </w:r>
    </w:p>
    <w:p w:rsidR="005D024A" w:rsidRDefault="005D024A">
      <w:pPr>
        <w:rPr>
          <w:rFonts w:ascii="Times New Roman" w:hAnsi="Times New Roman"/>
          <w:color w:val="auto"/>
          <w:sz w:val="24"/>
          <w:szCs w:val="24"/>
        </w:rPr>
      </w:pPr>
    </w:p>
    <w:p w:rsidR="00E72719" w:rsidRPr="001A16F3" w:rsidRDefault="00C33525">
      <w:pPr>
        <w:ind w:firstLine="720"/>
        <w:rPr>
          <w:color w:val="auto"/>
          <w:sz w:val="18"/>
          <w:szCs w:val="18"/>
        </w:rPr>
      </w:pPr>
      <w:r w:rsidRPr="001A16F3">
        <w:rPr>
          <w:color w:val="auto"/>
          <w:sz w:val="18"/>
          <w:szCs w:val="18"/>
        </w:rPr>
        <w:lastRenderedPageBreak/>
        <w:t>class Rectangle {</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t>constructor(height, width) {</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r>
      <w:r w:rsidRPr="001A16F3">
        <w:rPr>
          <w:color w:val="auto"/>
          <w:sz w:val="18"/>
          <w:szCs w:val="18"/>
        </w:rPr>
        <w:tab/>
        <w:t>this.height = height;</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r>
      <w:r w:rsidRPr="001A16F3">
        <w:rPr>
          <w:color w:val="auto"/>
          <w:sz w:val="18"/>
          <w:szCs w:val="18"/>
        </w:rPr>
        <w:tab/>
        <w:t>this.width = width;</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t>}</w:t>
      </w:r>
    </w:p>
    <w:p w:rsidR="00E72719" w:rsidRPr="001A16F3" w:rsidRDefault="00C33525">
      <w:pPr>
        <w:ind w:firstLine="720"/>
        <w:rPr>
          <w:color w:val="auto"/>
          <w:sz w:val="18"/>
          <w:szCs w:val="18"/>
        </w:rPr>
      </w:pPr>
      <w:r w:rsidRPr="001A16F3">
        <w:rPr>
          <w:color w:val="auto"/>
          <w:sz w:val="18"/>
          <w:szCs w:val="18"/>
        </w:rPr>
        <w:t>}</w:t>
      </w:r>
    </w:p>
    <w:p w:rsidR="00E72719" w:rsidRDefault="00C33525">
      <w:pPr>
        <w:pStyle w:val="naslovslike"/>
      </w:pPr>
      <w:r>
        <w:t>Slika 2.1 Kreiranje klase pomoću class deklaracije</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Drugi način kreiranja klase je korišćenjem </w:t>
      </w:r>
      <w:r w:rsidRPr="00D33982">
        <w:rPr>
          <w:rFonts w:ascii="Times New Roman" w:hAnsi="Times New Roman"/>
          <w:i/>
          <w:color w:val="auto"/>
          <w:sz w:val="24"/>
          <w:szCs w:val="24"/>
        </w:rPr>
        <w:t>class</w:t>
      </w:r>
      <w:r>
        <w:rPr>
          <w:rFonts w:ascii="Times New Roman" w:hAnsi="Times New Roman"/>
          <w:color w:val="auto"/>
          <w:sz w:val="24"/>
          <w:szCs w:val="24"/>
        </w:rPr>
        <w:t xml:space="preserve"> izraza, kao na slici broj.</w:t>
      </w:r>
    </w:p>
    <w:p w:rsidR="005D024A" w:rsidRDefault="005D024A">
      <w:pPr>
        <w:rPr>
          <w:rFonts w:ascii="Times New Roman" w:hAnsi="Times New Roman"/>
          <w:color w:val="auto"/>
          <w:sz w:val="24"/>
          <w:szCs w:val="24"/>
        </w:rPr>
      </w:pPr>
    </w:p>
    <w:p w:rsidR="00E72719" w:rsidRPr="001A16F3" w:rsidRDefault="00C33525">
      <w:pPr>
        <w:ind w:firstLine="720"/>
        <w:rPr>
          <w:color w:val="auto"/>
          <w:sz w:val="18"/>
          <w:szCs w:val="18"/>
        </w:rPr>
      </w:pPr>
      <w:r w:rsidRPr="001A16F3">
        <w:rPr>
          <w:color w:val="auto"/>
          <w:sz w:val="18"/>
          <w:szCs w:val="18"/>
        </w:rPr>
        <w:t>let Rectangle = class {</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t>constructor(height, width) {</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r>
      <w:r w:rsidRPr="001A16F3">
        <w:rPr>
          <w:color w:val="auto"/>
          <w:sz w:val="18"/>
          <w:szCs w:val="18"/>
        </w:rPr>
        <w:tab/>
        <w:t>this.height = height;</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r>
      <w:r w:rsidRPr="001A16F3">
        <w:rPr>
          <w:color w:val="auto"/>
          <w:sz w:val="18"/>
          <w:szCs w:val="18"/>
        </w:rPr>
        <w:tab/>
        <w:t>this.width = width;</w:t>
      </w:r>
    </w:p>
    <w:p w:rsidR="00E72719" w:rsidRPr="001A16F3" w:rsidRDefault="00C33525">
      <w:pPr>
        <w:rPr>
          <w:color w:val="auto"/>
          <w:sz w:val="18"/>
          <w:szCs w:val="18"/>
        </w:rPr>
      </w:pPr>
      <w:r w:rsidRPr="001A16F3">
        <w:rPr>
          <w:color w:val="auto"/>
          <w:sz w:val="18"/>
          <w:szCs w:val="18"/>
        </w:rPr>
        <w:t xml:space="preserve">  </w:t>
      </w:r>
      <w:r w:rsidRPr="001A16F3">
        <w:rPr>
          <w:color w:val="auto"/>
          <w:sz w:val="18"/>
          <w:szCs w:val="18"/>
        </w:rPr>
        <w:tab/>
      </w:r>
      <w:r w:rsidRPr="001A16F3">
        <w:rPr>
          <w:color w:val="auto"/>
          <w:sz w:val="18"/>
          <w:szCs w:val="18"/>
        </w:rPr>
        <w:tab/>
        <w:t>}</w:t>
      </w:r>
    </w:p>
    <w:p w:rsidR="00E72719" w:rsidRPr="001A16F3" w:rsidRDefault="00C33525">
      <w:pPr>
        <w:ind w:left="720"/>
        <w:rPr>
          <w:color w:val="auto"/>
          <w:sz w:val="18"/>
          <w:szCs w:val="18"/>
        </w:rPr>
      </w:pPr>
      <w:r w:rsidRPr="001A16F3">
        <w:rPr>
          <w:color w:val="auto"/>
          <w:sz w:val="18"/>
          <w:szCs w:val="18"/>
        </w:rPr>
        <w:t>};</w:t>
      </w:r>
    </w:p>
    <w:p w:rsidR="00E72719" w:rsidRDefault="00C33525">
      <w:pPr>
        <w:pStyle w:val="naslovslike"/>
      </w:pPr>
      <w:r>
        <w:t xml:space="preserve">Slika 2.1 </w:t>
      </w:r>
      <w:r w:rsidR="005D024A">
        <w:t>Kreiranje klase pomoću class izraza</w:t>
      </w:r>
    </w:p>
    <w:p w:rsidR="00E72719" w:rsidRDefault="00E72719">
      <w:pPr>
        <w:ind w:firstLine="720"/>
        <w:rPr>
          <w:rFonts w:ascii="Times New Roman" w:hAnsi="Times New Roman"/>
          <w:color w:val="auto"/>
          <w:sz w:val="24"/>
          <w:szCs w:val="24"/>
        </w:rPr>
      </w:pPr>
    </w:p>
    <w:p w:rsidR="00E72719" w:rsidRDefault="00DE46BD">
      <w:pPr>
        <w:rPr>
          <w:rFonts w:ascii="Times New Roman" w:hAnsi="Times New Roman"/>
          <w:color w:val="auto"/>
          <w:sz w:val="24"/>
          <w:szCs w:val="24"/>
        </w:rPr>
      </w:pPr>
      <w:r w:rsidRPr="00B82434">
        <w:rPr>
          <w:rFonts w:ascii="Times New Roman" w:hAnsi="Times New Roman"/>
          <w:i/>
          <w:color w:val="auto"/>
          <w:sz w:val="24"/>
          <w:szCs w:val="24"/>
        </w:rPr>
        <w:t>Class</w:t>
      </w:r>
      <w:r>
        <w:rPr>
          <w:rFonts w:ascii="Times New Roman" w:hAnsi="Times New Roman"/>
          <w:color w:val="auto"/>
          <w:sz w:val="24"/>
          <w:szCs w:val="24"/>
        </w:rPr>
        <w:t xml:space="preserve"> deklaracije su </w:t>
      </w:r>
      <w:r w:rsidR="008A0115">
        <w:rPr>
          <w:rFonts w:ascii="Times New Roman" w:hAnsi="Times New Roman"/>
          <w:color w:val="auto"/>
          <w:sz w:val="24"/>
          <w:szCs w:val="24"/>
        </w:rPr>
        <w:t>sličan</w:t>
      </w:r>
      <w:r>
        <w:rPr>
          <w:rFonts w:ascii="Times New Roman" w:hAnsi="Times New Roman"/>
          <w:color w:val="auto"/>
          <w:sz w:val="24"/>
          <w:szCs w:val="24"/>
        </w:rPr>
        <w:t xml:space="preserve"> prist</w:t>
      </w:r>
      <w:r w:rsidR="00B82434">
        <w:rPr>
          <w:rFonts w:ascii="Times New Roman" w:hAnsi="Times New Roman"/>
          <w:color w:val="auto"/>
          <w:sz w:val="24"/>
          <w:szCs w:val="24"/>
        </w:rPr>
        <w:t>up</w:t>
      </w:r>
      <w:r>
        <w:rPr>
          <w:rFonts w:ascii="Times New Roman" w:hAnsi="Times New Roman"/>
          <w:color w:val="auto"/>
          <w:sz w:val="24"/>
          <w:szCs w:val="24"/>
        </w:rPr>
        <w:t xml:space="preserve"> kreiranju klasa kao u ostalim objektno</w:t>
      </w:r>
      <w:r w:rsidR="005812A1">
        <w:rPr>
          <w:rFonts w:ascii="Times New Roman" w:hAnsi="Times New Roman"/>
          <w:color w:val="auto"/>
          <w:sz w:val="24"/>
          <w:szCs w:val="24"/>
        </w:rPr>
        <w:t>-</w:t>
      </w:r>
      <w:r>
        <w:rPr>
          <w:rFonts w:ascii="Times New Roman" w:hAnsi="Times New Roman"/>
          <w:color w:val="auto"/>
          <w:sz w:val="24"/>
          <w:szCs w:val="24"/>
        </w:rPr>
        <w:t xml:space="preserve">orijentisanim jezicima </w:t>
      </w:r>
      <w:r w:rsidR="008A0115">
        <w:rPr>
          <w:rFonts w:ascii="Times New Roman" w:hAnsi="Times New Roman"/>
          <w:color w:val="auto"/>
          <w:sz w:val="24"/>
          <w:szCs w:val="24"/>
        </w:rPr>
        <w:t>pa</w:t>
      </w:r>
      <w:r>
        <w:rPr>
          <w:rFonts w:ascii="Times New Roman" w:hAnsi="Times New Roman"/>
          <w:color w:val="auto"/>
          <w:sz w:val="24"/>
          <w:szCs w:val="24"/>
        </w:rPr>
        <w:t xml:space="preserve"> je</w:t>
      </w:r>
      <w:r w:rsidR="008A0115">
        <w:rPr>
          <w:rFonts w:ascii="Times New Roman" w:hAnsi="Times New Roman"/>
          <w:color w:val="auto"/>
          <w:sz w:val="24"/>
          <w:szCs w:val="24"/>
        </w:rPr>
        <w:t xml:space="preserve"> ono</w:t>
      </w:r>
      <w:r>
        <w:rPr>
          <w:rFonts w:ascii="Times New Roman" w:hAnsi="Times New Roman"/>
          <w:color w:val="auto"/>
          <w:sz w:val="24"/>
          <w:szCs w:val="24"/>
        </w:rPr>
        <w:t xml:space="preserve"> izabrano kao način deklarisanja.</w:t>
      </w:r>
    </w:p>
    <w:p w:rsidR="00DE46BD" w:rsidRDefault="00C33525" w:rsidP="00DE46BD">
      <w:pPr>
        <w:pStyle w:val="Heading3"/>
        <w:numPr>
          <w:ilvl w:val="2"/>
          <w:numId w:val="3"/>
        </w:numPr>
      </w:pPr>
      <w:bookmarkStart w:id="121" w:name="_Toc8841919"/>
      <w:r>
        <w:t>Komponente</w:t>
      </w:r>
      <w:bookmarkEnd w:id="121"/>
    </w:p>
    <w:p w:rsidR="00DE46BD" w:rsidRDefault="00DE46BD" w:rsidP="00DE46BD">
      <w:pPr>
        <w:rPr>
          <w:rFonts w:ascii="Times New Roman" w:hAnsi="Times New Roman"/>
          <w:color w:val="auto"/>
          <w:sz w:val="24"/>
          <w:szCs w:val="24"/>
        </w:rPr>
      </w:pPr>
      <w:r w:rsidRPr="00DE46BD">
        <w:rPr>
          <w:rFonts w:ascii="Times New Roman" w:hAnsi="Times New Roman"/>
          <w:color w:val="auto"/>
          <w:sz w:val="24"/>
          <w:szCs w:val="24"/>
        </w:rPr>
        <w:t xml:space="preserve">Hijerarhija grafičkih komponenti počinje sa komponentom Component i </w:t>
      </w:r>
      <w:r w:rsidR="005812A1">
        <w:rPr>
          <w:rFonts w:ascii="Times New Roman" w:hAnsi="Times New Roman"/>
          <w:color w:val="auto"/>
          <w:sz w:val="24"/>
          <w:szCs w:val="24"/>
        </w:rPr>
        <w:t>ona je bazna ostalim komponentama</w:t>
      </w:r>
      <w:r w:rsidR="009A6260">
        <w:rPr>
          <w:rFonts w:ascii="Times New Roman" w:hAnsi="Times New Roman"/>
          <w:color w:val="auto"/>
          <w:sz w:val="24"/>
          <w:szCs w:val="24"/>
        </w:rPr>
        <w:t xml:space="preserve"> i može se videti na slici broj</w:t>
      </w:r>
      <w:r w:rsidRPr="00DE46BD">
        <w:rPr>
          <w:rFonts w:ascii="Times New Roman" w:hAnsi="Times New Roman"/>
          <w:color w:val="auto"/>
          <w:sz w:val="24"/>
          <w:szCs w:val="24"/>
        </w:rPr>
        <w:t xml:space="preserve">. Osnovna komponenta sadrži atribute potrebne za grafičko isrtavanje jedne HTML komponente a to su </w:t>
      </w:r>
      <w:r w:rsidRPr="00DE46BD">
        <w:rPr>
          <w:rFonts w:ascii="Times New Roman" w:hAnsi="Times New Roman"/>
          <w:i/>
          <w:color w:val="auto"/>
          <w:sz w:val="24"/>
          <w:szCs w:val="24"/>
        </w:rPr>
        <w:t>id</w:t>
      </w:r>
      <w:r w:rsidRPr="00DE46BD">
        <w:rPr>
          <w:rFonts w:ascii="Times New Roman" w:hAnsi="Times New Roman"/>
          <w:color w:val="auto"/>
          <w:sz w:val="24"/>
          <w:szCs w:val="24"/>
        </w:rPr>
        <w:t xml:space="preserve"> atribut za identifikaciju, </w:t>
      </w:r>
      <w:r w:rsidRPr="00DE46BD">
        <w:rPr>
          <w:rFonts w:ascii="Times New Roman" w:hAnsi="Times New Roman"/>
          <w:i/>
          <w:color w:val="auto"/>
          <w:sz w:val="24"/>
          <w:szCs w:val="24"/>
        </w:rPr>
        <w:t>CSSclass</w:t>
      </w:r>
      <w:r w:rsidR="008A0115">
        <w:rPr>
          <w:rFonts w:ascii="Times New Roman" w:hAnsi="Times New Roman"/>
          <w:color w:val="auto"/>
          <w:sz w:val="24"/>
          <w:szCs w:val="24"/>
        </w:rPr>
        <w:t xml:space="preserve"> atribut za prikaz komponete</w:t>
      </w:r>
      <w:r w:rsidR="00A8203B">
        <w:rPr>
          <w:rFonts w:ascii="Times New Roman" w:hAnsi="Times New Roman"/>
          <w:color w:val="auto"/>
          <w:sz w:val="24"/>
          <w:szCs w:val="24"/>
        </w:rPr>
        <w:t xml:space="preserve">, kao </w:t>
      </w:r>
      <w:r w:rsidRPr="00DE46BD">
        <w:rPr>
          <w:rFonts w:ascii="Times New Roman" w:hAnsi="Times New Roman"/>
          <w:color w:val="auto"/>
          <w:sz w:val="24"/>
          <w:szCs w:val="24"/>
        </w:rPr>
        <w:t xml:space="preserve">i node atribut koji predstavlja vezu sa DOM reprezentacijom komponente. </w:t>
      </w:r>
    </w:p>
    <w:p w:rsidR="009A6260" w:rsidRDefault="009A6260" w:rsidP="00DE46BD">
      <w:pPr>
        <w:rPr>
          <w:rFonts w:ascii="Times New Roman" w:hAnsi="Times New Roman"/>
          <w:color w:val="auto"/>
          <w:sz w:val="24"/>
          <w:szCs w:val="24"/>
        </w:rPr>
      </w:pPr>
      <w:r>
        <w:rPr>
          <w:rFonts w:ascii="Times New Roman" w:hAnsi="Times New Roman"/>
          <w:noProof/>
          <w:color w:val="auto"/>
          <w:sz w:val="24"/>
          <w:szCs w:val="24"/>
          <w:lang w:val="en-US" w:bidi="ar-SA"/>
        </w:rPr>
        <w:lastRenderedPageBreak/>
        <w:drawing>
          <wp:inline distT="0" distB="0" distL="0" distR="0">
            <wp:extent cx="472313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png"/>
                    <pic:cNvPicPr/>
                  </pic:nvPicPr>
                  <pic:blipFill>
                    <a:blip r:embed="rId14">
                      <a:extLst>
                        <a:ext uri="{28A0092B-C50C-407E-A947-70E740481C1C}">
                          <a14:useLocalDpi xmlns:a14="http://schemas.microsoft.com/office/drawing/2010/main" val="0"/>
                        </a:ext>
                      </a:extLst>
                    </a:blip>
                    <a:stretch>
                      <a:fillRect/>
                    </a:stretch>
                  </pic:blipFill>
                  <pic:spPr>
                    <a:xfrm>
                      <a:off x="0" y="0"/>
                      <a:ext cx="4723130" cy="1752600"/>
                    </a:xfrm>
                    <a:prstGeom prst="rect">
                      <a:avLst/>
                    </a:prstGeom>
                  </pic:spPr>
                </pic:pic>
              </a:graphicData>
            </a:graphic>
          </wp:inline>
        </w:drawing>
      </w:r>
    </w:p>
    <w:p w:rsidR="00674D99" w:rsidRPr="00DE46BD" w:rsidRDefault="00674D99" w:rsidP="00DE46BD">
      <w:pPr>
        <w:rPr>
          <w:rFonts w:ascii="Times New Roman" w:hAnsi="Times New Roman"/>
          <w:color w:val="auto"/>
          <w:sz w:val="24"/>
          <w:szCs w:val="24"/>
        </w:rPr>
      </w:pPr>
    </w:p>
    <w:p w:rsidR="009A6260" w:rsidRDefault="009A6260" w:rsidP="009A6260">
      <w:pPr>
        <w:pStyle w:val="naslovslike"/>
      </w:pPr>
      <w:r>
        <w:t>Slika 2.1 Dijagram klasa grafičkih komponenti</w:t>
      </w:r>
    </w:p>
    <w:p w:rsidR="00DE46BD" w:rsidRPr="00DE46BD" w:rsidRDefault="00DE46BD" w:rsidP="00DE46BD"/>
    <w:p w:rsidR="00E72719" w:rsidRDefault="00037D19" w:rsidP="00037D19">
      <w:pPr>
        <w:pStyle w:val="Heading4"/>
        <w:numPr>
          <w:ilvl w:val="0"/>
          <w:numId w:val="0"/>
        </w:numPr>
        <w:ind w:left="360"/>
        <w:rPr>
          <w:sz w:val="24"/>
          <w:szCs w:val="24"/>
        </w:rPr>
      </w:pPr>
      <w:r>
        <w:rPr>
          <w:sz w:val="24"/>
          <w:szCs w:val="24"/>
        </w:rPr>
        <w:t xml:space="preserve">2.1.2.1 </w:t>
      </w:r>
      <w:r w:rsidR="00AF2322">
        <w:rPr>
          <w:sz w:val="24"/>
          <w:szCs w:val="24"/>
        </w:rPr>
        <w:tab/>
      </w:r>
      <w:r w:rsidR="00AF2322">
        <w:rPr>
          <w:i/>
          <w:sz w:val="24"/>
          <w:szCs w:val="24"/>
        </w:rPr>
        <w:t>c</w:t>
      </w:r>
      <w:r w:rsidR="00C33525" w:rsidRPr="00AF2322">
        <w:rPr>
          <w:i/>
          <w:sz w:val="24"/>
          <w:szCs w:val="24"/>
        </w:rPr>
        <w:t>onstructor</w:t>
      </w:r>
      <w:r w:rsidR="00AF2322">
        <w:rPr>
          <w:sz w:val="24"/>
          <w:szCs w:val="24"/>
        </w:rPr>
        <w:t xml:space="preserve"> metoda</w:t>
      </w:r>
    </w:p>
    <w:p w:rsidR="00E72719" w:rsidRDefault="008A0115">
      <w:pPr>
        <w:rPr>
          <w:rFonts w:ascii="Times New Roman" w:hAnsi="Times New Roman"/>
          <w:color w:val="auto"/>
          <w:sz w:val="24"/>
          <w:szCs w:val="24"/>
          <w:lang w:val="en-US"/>
        </w:rPr>
      </w:pPr>
      <w:r>
        <w:rPr>
          <w:rFonts w:ascii="Times New Roman" w:hAnsi="Times New Roman"/>
          <w:color w:val="auto"/>
          <w:sz w:val="24"/>
          <w:szCs w:val="24"/>
        </w:rPr>
        <w:t xml:space="preserve">Specijlna metoda </w:t>
      </w:r>
      <w:r>
        <w:rPr>
          <w:rFonts w:ascii="Times New Roman" w:hAnsi="Times New Roman"/>
          <w:i/>
          <w:color w:val="auto"/>
          <w:sz w:val="24"/>
          <w:szCs w:val="24"/>
        </w:rPr>
        <w:t>c</w:t>
      </w:r>
      <w:r w:rsidR="00C33525" w:rsidRPr="008A0115">
        <w:rPr>
          <w:rFonts w:ascii="Times New Roman" w:hAnsi="Times New Roman"/>
          <w:i/>
          <w:color w:val="auto"/>
          <w:sz w:val="24"/>
          <w:szCs w:val="24"/>
        </w:rPr>
        <w:t>onstructor</w:t>
      </w:r>
      <w:r w:rsidR="00C33525">
        <w:rPr>
          <w:rFonts w:ascii="Times New Roman" w:hAnsi="Times New Roman"/>
          <w:color w:val="auto"/>
          <w:sz w:val="24"/>
          <w:szCs w:val="24"/>
        </w:rPr>
        <w:t xml:space="preserve"> </w:t>
      </w:r>
      <w:r>
        <w:rPr>
          <w:rFonts w:ascii="Times New Roman" w:hAnsi="Times New Roman"/>
          <w:color w:val="auto"/>
          <w:sz w:val="24"/>
          <w:szCs w:val="24"/>
        </w:rPr>
        <w:t xml:space="preserve">je </w:t>
      </w:r>
      <w:r w:rsidR="00C33525">
        <w:rPr>
          <w:rFonts w:ascii="Times New Roman" w:hAnsi="Times New Roman"/>
          <w:color w:val="auto"/>
          <w:sz w:val="24"/>
          <w:szCs w:val="24"/>
        </w:rPr>
        <w:t xml:space="preserve">zadužena za kreiranje i inicijalizaciju objekta kreiranih sa ključnom rečju </w:t>
      </w:r>
      <w:r w:rsidR="00C33525">
        <w:rPr>
          <w:rFonts w:ascii="Times New Roman" w:hAnsi="Times New Roman"/>
          <w:i/>
          <w:iCs/>
          <w:color w:val="auto"/>
          <w:sz w:val="24"/>
          <w:szCs w:val="24"/>
        </w:rPr>
        <w:t>class</w:t>
      </w:r>
      <w:r w:rsidR="00C33525">
        <w:rPr>
          <w:rFonts w:ascii="Times New Roman" w:hAnsi="Times New Roman"/>
          <w:color w:val="auto"/>
          <w:sz w:val="24"/>
          <w:szCs w:val="24"/>
        </w:rPr>
        <w:t xml:space="preserve">. Prilikom kreiranja objekta klase Component i svih objekata koji nasleđuju ovu klasu kreira se objekat koji ima identifikator i </w:t>
      </w:r>
      <w:r w:rsidR="00C33525" w:rsidRPr="00A8203B">
        <w:rPr>
          <w:rFonts w:ascii="Times New Roman" w:hAnsi="Times New Roman"/>
          <w:i/>
          <w:color w:val="auto"/>
          <w:sz w:val="24"/>
          <w:szCs w:val="24"/>
        </w:rPr>
        <w:t>css</w:t>
      </w:r>
      <w:r w:rsidR="00C33525">
        <w:rPr>
          <w:rFonts w:ascii="Times New Roman" w:hAnsi="Times New Roman"/>
          <w:color w:val="auto"/>
          <w:sz w:val="24"/>
          <w:szCs w:val="24"/>
        </w:rPr>
        <w:t xml:space="preserve"> atribut. Takođe, prilikom kreiranja objektne reprezentacije komponente kreira se i</w:t>
      </w:r>
      <w:r w:rsidR="00063592">
        <w:rPr>
          <w:rFonts w:ascii="Times New Roman" w:hAnsi="Times New Roman"/>
          <w:color w:val="auto"/>
          <w:sz w:val="24"/>
          <w:szCs w:val="24"/>
        </w:rPr>
        <w:t xml:space="preserve"> privremeni</w:t>
      </w:r>
      <w:r w:rsidR="00C33525">
        <w:rPr>
          <w:rFonts w:ascii="Times New Roman" w:hAnsi="Times New Roman"/>
          <w:color w:val="auto"/>
          <w:sz w:val="24"/>
          <w:szCs w:val="24"/>
        </w:rPr>
        <w:t xml:space="preserve"> </w:t>
      </w:r>
      <w:r w:rsidR="00063592">
        <w:rPr>
          <w:rFonts w:ascii="Times New Roman" w:hAnsi="Times New Roman"/>
          <w:color w:val="auto"/>
          <w:sz w:val="24"/>
          <w:szCs w:val="24"/>
        </w:rPr>
        <w:t xml:space="preserve">element </w:t>
      </w:r>
      <w:r w:rsidR="00C33525">
        <w:rPr>
          <w:rFonts w:ascii="Times New Roman" w:hAnsi="Times New Roman"/>
          <w:color w:val="auto"/>
          <w:sz w:val="24"/>
          <w:szCs w:val="24"/>
        </w:rPr>
        <w:t xml:space="preserve">DOM </w:t>
      </w:r>
      <w:r w:rsidR="00063592">
        <w:rPr>
          <w:rFonts w:ascii="Times New Roman" w:hAnsi="Times New Roman"/>
          <w:color w:val="auto"/>
          <w:sz w:val="24"/>
          <w:szCs w:val="24"/>
        </w:rPr>
        <w:t>stabla</w:t>
      </w:r>
      <w:r w:rsidR="00C33525">
        <w:rPr>
          <w:rFonts w:ascii="Times New Roman" w:hAnsi="Times New Roman"/>
          <w:color w:val="auto"/>
          <w:sz w:val="24"/>
          <w:szCs w:val="24"/>
        </w:rPr>
        <w:t>.</w:t>
      </w:r>
      <w:r w:rsidR="002F1184">
        <w:rPr>
          <w:rFonts w:ascii="Times New Roman" w:hAnsi="Times New Roman"/>
          <w:color w:val="auto"/>
          <w:sz w:val="24"/>
          <w:szCs w:val="24"/>
        </w:rPr>
        <w:t xml:space="preserve"> </w:t>
      </w:r>
      <w:r w:rsidR="00250B8A">
        <w:rPr>
          <w:rFonts w:ascii="Times New Roman" w:hAnsi="Times New Roman"/>
          <w:color w:val="auto"/>
          <w:sz w:val="24"/>
          <w:szCs w:val="24"/>
        </w:rPr>
        <w:t xml:space="preserve">Na slici broj se može videti implementacija </w:t>
      </w:r>
      <w:r w:rsidR="00250B8A" w:rsidRPr="00250B8A">
        <w:rPr>
          <w:rFonts w:ascii="Times New Roman" w:hAnsi="Times New Roman"/>
          <w:i/>
          <w:color w:val="auto"/>
          <w:sz w:val="24"/>
          <w:szCs w:val="24"/>
        </w:rPr>
        <w:t>constructor</w:t>
      </w:r>
      <w:r w:rsidR="00250B8A">
        <w:rPr>
          <w:rFonts w:ascii="Times New Roman" w:hAnsi="Times New Roman"/>
          <w:color w:val="auto"/>
          <w:sz w:val="24"/>
          <w:szCs w:val="24"/>
        </w:rPr>
        <w:t xml:space="preserve"> metode u klasi Component</w:t>
      </w:r>
      <w:r w:rsidR="00250B8A">
        <w:rPr>
          <w:rFonts w:ascii="Times New Roman" w:hAnsi="Times New Roman"/>
          <w:color w:val="auto"/>
          <w:sz w:val="24"/>
          <w:szCs w:val="24"/>
          <w:lang w:val="en-US"/>
        </w:rPr>
        <w:t>.</w:t>
      </w:r>
    </w:p>
    <w:p w:rsidR="00250B8A" w:rsidRDefault="00250B8A">
      <w:pPr>
        <w:rPr>
          <w:rFonts w:ascii="Times New Roman" w:hAnsi="Times New Roman"/>
          <w:color w:val="auto"/>
          <w:sz w:val="24"/>
          <w:szCs w:val="24"/>
          <w:lang w:val="en-US"/>
        </w:rPr>
      </w:pPr>
    </w:p>
    <w:p w:rsidR="00250B8A" w:rsidRPr="001A16F3" w:rsidRDefault="00250B8A" w:rsidP="00250B8A">
      <w:pPr>
        <w:rPr>
          <w:color w:val="auto"/>
          <w:sz w:val="18"/>
          <w:szCs w:val="18"/>
        </w:rPr>
      </w:pPr>
      <w:r w:rsidRPr="001A16F3">
        <w:rPr>
          <w:color w:val="auto"/>
          <w:sz w:val="18"/>
          <w:szCs w:val="18"/>
        </w:rPr>
        <w:t xml:space="preserve">  constructor(id, CSSclass) {</w:t>
      </w:r>
    </w:p>
    <w:p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this.id = id;</w:t>
      </w:r>
    </w:p>
    <w:p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this.CSSclass = CSSclass;</w:t>
      </w:r>
    </w:p>
    <w:p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this.node = document.createElement("div");</w:t>
      </w:r>
    </w:p>
    <w:p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this.node.id = id;</w:t>
      </w:r>
    </w:p>
    <w:p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this.node.component = this;</w:t>
      </w:r>
    </w:p>
    <w:p w:rsidR="00250B8A" w:rsidRPr="001A16F3" w:rsidRDefault="00250B8A" w:rsidP="00250B8A">
      <w:pPr>
        <w:rPr>
          <w:color w:val="auto"/>
          <w:sz w:val="18"/>
          <w:szCs w:val="18"/>
        </w:rPr>
      </w:pPr>
      <w:r w:rsidRPr="001A16F3">
        <w:rPr>
          <w:color w:val="auto"/>
          <w:sz w:val="18"/>
          <w:szCs w:val="18"/>
        </w:rPr>
        <w:t xml:space="preserve">    </w:t>
      </w:r>
      <w:r w:rsidRPr="001A16F3">
        <w:rPr>
          <w:color w:val="auto"/>
          <w:sz w:val="18"/>
          <w:szCs w:val="18"/>
        </w:rPr>
        <w:tab/>
        <w:t>document.body.appendChild(this.node);</w:t>
      </w:r>
    </w:p>
    <w:p w:rsidR="00250B8A" w:rsidRPr="001A16F3" w:rsidRDefault="00250B8A" w:rsidP="00250B8A">
      <w:pPr>
        <w:rPr>
          <w:color w:val="auto"/>
          <w:sz w:val="18"/>
          <w:szCs w:val="18"/>
        </w:rPr>
      </w:pPr>
      <w:r w:rsidRPr="001A16F3">
        <w:rPr>
          <w:color w:val="auto"/>
          <w:sz w:val="18"/>
          <w:szCs w:val="18"/>
        </w:rPr>
        <w:t xml:space="preserve">  }</w:t>
      </w:r>
    </w:p>
    <w:p w:rsidR="002F1184" w:rsidRPr="00250B8A" w:rsidRDefault="00250B8A" w:rsidP="00250B8A">
      <w:pPr>
        <w:pStyle w:val="naslovslike"/>
      </w:pPr>
      <w:r>
        <w:t>Slika 2.1 Implementacija constructor metode</w:t>
      </w:r>
    </w:p>
    <w:p w:rsidR="00E72719" w:rsidRDefault="00E72719"/>
    <w:p w:rsidR="00CC6A12" w:rsidRPr="00CC6A12" w:rsidRDefault="00C33525" w:rsidP="00CC6A12">
      <w:pPr>
        <w:rPr>
          <w:rFonts w:ascii="Times New Roman" w:hAnsi="Times New Roman"/>
          <w:color w:val="auto"/>
          <w:sz w:val="24"/>
          <w:szCs w:val="24"/>
        </w:rPr>
      </w:pPr>
      <w:r>
        <w:rPr>
          <w:rFonts w:ascii="Times New Roman" w:hAnsi="Times New Roman"/>
          <w:color w:val="auto"/>
          <w:sz w:val="24"/>
          <w:szCs w:val="24"/>
        </w:rPr>
        <w:t>Ostale komponente ko</w:t>
      </w:r>
      <w:r w:rsidR="000B38AE">
        <w:rPr>
          <w:rFonts w:ascii="Times New Roman" w:hAnsi="Times New Roman"/>
          <w:color w:val="auto"/>
          <w:sz w:val="24"/>
          <w:szCs w:val="24"/>
        </w:rPr>
        <w:t xml:space="preserve">je nasleđuju osnovnu komponentu </w:t>
      </w:r>
      <w:r>
        <w:rPr>
          <w:rFonts w:ascii="Times New Roman" w:hAnsi="Times New Roman"/>
          <w:color w:val="auto"/>
          <w:sz w:val="24"/>
          <w:szCs w:val="24"/>
        </w:rPr>
        <w:t>imaju mogućnost dodavanj</w:t>
      </w:r>
      <w:r w:rsidR="000B38AE">
        <w:rPr>
          <w:rFonts w:ascii="Times New Roman" w:hAnsi="Times New Roman"/>
          <w:color w:val="auto"/>
          <w:sz w:val="24"/>
          <w:szCs w:val="24"/>
        </w:rPr>
        <w:t>a  specifičnih atributa i metoda</w:t>
      </w:r>
      <w:r>
        <w:rPr>
          <w:rFonts w:ascii="Times New Roman" w:hAnsi="Times New Roman"/>
          <w:color w:val="auto"/>
          <w:sz w:val="24"/>
          <w:szCs w:val="24"/>
        </w:rPr>
        <w:t xml:space="preserve">. Jedan primer je klasa InputField </w:t>
      </w:r>
      <w:r>
        <w:rPr>
          <w:rFonts w:ascii="Times New Roman" w:hAnsi="Times New Roman"/>
          <w:color w:val="auto"/>
          <w:sz w:val="24"/>
          <w:szCs w:val="24"/>
        </w:rPr>
        <w:lastRenderedPageBreak/>
        <w:t xml:space="preserve">koja predstavlja komponetu za unos podataka. Njena implementacija se može videti na slici broj a pored osnovnih atributa ona sadrži i atribute </w:t>
      </w:r>
      <w:r>
        <w:rPr>
          <w:rFonts w:ascii="Times New Roman" w:hAnsi="Times New Roman"/>
          <w:i/>
          <w:color w:val="auto"/>
          <w:sz w:val="24"/>
          <w:szCs w:val="24"/>
        </w:rPr>
        <w:t>type</w:t>
      </w:r>
      <w:r>
        <w:rPr>
          <w:rFonts w:ascii="Times New Roman" w:hAnsi="Times New Roman"/>
          <w:color w:val="auto"/>
          <w:sz w:val="24"/>
          <w:szCs w:val="24"/>
        </w:rPr>
        <w:t xml:space="preserve"> i </w:t>
      </w:r>
      <w:r>
        <w:rPr>
          <w:rFonts w:ascii="Times New Roman" w:hAnsi="Times New Roman"/>
          <w:i/>
          <w:color w:val="auto"/>
          <w:sz w:val="24"/>
          <w:szCs w:val="24"/>
        </w:rPr>
        <w:t>placeholder</w:t>
      </w:r>
      <w:r>
        <w:rPr>
          <w:rFonts w:ascii="Times New Roman" w:hAnsi="Times New Roman"/>
          <w:color w:val="auto"/>
          <w:sz w:val="24"/>
          <w:szCs w:val="24"/>
        </w:rPr>
        <w:t>.</w:t>
      </w:r>
    </w:p>
    <w:p w:rsidR="00CC6A12" w:rsidRPr="00CC6A12" w:rsidRDefault="00CC6A12" w:rsidP="00CC6A12"/>
    <w:p w:rsidR="00CC6A12" w:rsidRPr="001A16F3" w:rsidRDefault="00CC6A12" w:rsidP="00CC6A12">
      <w:pPr>
        <w:rPr>
          <w:color w:val="auto"/>
          <w:sz w:val="18"/>
          <w:szCs w:val="18"/>
        </w:rPr>
      </w:pPr>
      <w:r w:rsidRPr="001A16F3">
        <w:rPr>
          <w:color w:val="auto"/>
          <w:sz w:val="18"/>
          <w:szCs w:val="18"/>
        </w:rPr>
        <w:t>export default class InputField extends Component {</w:t>
      </w:r>
    </w:p>
    <w:p w:rsidR="00CC6A12" w:rsidRPr="001A16F3" w:rsidRDefault="00CC6A12" w:rsidP="00CC6A12">
      <w:pPr>
        <w:rPr>
          <w:color w:val="auto"/>
          <w:sz w:val="18"/>
          <w:szCs w:val="18"/>
        </w:rPr>
      </w:pPr>
      <w:r w:rsidRPr="001A16F3">
        <w:rPr>
          <w:color w:val="auto"/>
          <w:sz w:val="18"/>
          <w:szCs w:val="18"/>
        </w:rPr>
        <w:t xml:space="preserve">    constructor(id, CSSclass, type, placeholder) {</w:t>
      </w:r>
    </w:p>
    <w:p w:rsidR="00CC6A12" w:rsidRPr="001A16F3" w:rsidRDefault="00CC6A12" w:rsidP="00CC6A12">
      <w:pPr>
        <w:rPr>
          <w:color w:val="auto"/>
          <w:sz w:val="18"/>
          <w:szCs w:val="18"/>
        </w:rPr>
      </w:pPr>
      <w:r w:rsidRPr="001A16F3">
        <w:rPr>
          <w:color w:val="auto"/>
          <w:sz w:val="18"/>
          <w:szCs w:val="18"/>
        </w:rPr>
        <w:t xml:space="preserve">        super(id, CSSclass);</w:t>
      </w:r>
    </w:p>
    <w:p w:rsidR="00CC6A12" w:rsidRPr="001A16F3" w:rsidRDefault="00CC6A12" w:rsidP="00CC6A12">
      <w:pPr>
        <w:rPr>
          <w:color w:val="auto"/>
          <w:sz w:val="18"/>
          <w:szCs w:val="18"/>
        </w:rPr>
      </w:pPr>
      <w:r w:rsidRPr="001A16F3">
        <w:rPr>
          <w:color w:val="auto"/>
          <w:sz w:val="18"/>
          <w:szCs w:val="18"/>
        </w:rPr>
        <w:t xml:space="preserve">        this.type = type;</w:t>
      </w:r>
    </w:p>
    <w:p w:rsidR="00CC6A12" w:rsidRPr="001A16F3" w:rsidRDefault="00CC6A12" w:rsidP="00CC6A12">
      <w:pPr>
        <w:rPr>
          <w:color w:val="auto"/>
          <w:sz w:val="18"/>
          <w:szCs w:val="18"/>
        </w:rPr>
      </w:pPr>
      <w:r w:rsidRPr="001A16F3">
        <w:rPr>
          <w:color w:val="auto"/>
          <w:sz w:val="18"/>
          <w:szCs w:val="18"/>
        </w:rPr>
        <w:t xml:space="preserve">        this.placeholder = placeholder;</w:t>
      </w:r>
    </w:p>
    <w:p w:rsidR="00CC6A12" w:rsidRPr="001A16F3" w:rsidRDefault="00CC6A12" w:rsidP="00CC6A12">
      <w:pPr>
        <w:rPr>
          <w:color w:val="auto"/>
          <w:sz w:val="18"/>
          <w:szCs w:val="18"/>
        </w:rPr>
      </w:pPr>
      <w:r w:rsidRPr="001A16F3">
        <w:rPr>
          <w:color w:val="auto"/>
          <w:sz w:val="18"/>
          <w:szCs w:val="18"/>
        </w:rPr>
        <w:t xml:space="preserve">    }</w:t>
      </w:r>
    </w:p>
    <w:p w:rsidR="00CC6A12" w:rsidRPr="001A16F3" w:rsidRDefault="00CC6A12" w:rsidP="00CC6A12">
      <w:pPr>
        <w:rPr>
          <w:color w:val="auto"/>
          <w:sz w:val="18"/>
          <w:szCs w:val="18"/>
        </w:rPr>
      </w:pPr>
      <w:r w:rsidRPr="001A16F3">
        <w:rPr>
          <w:color w:val="auto"/>
          <w:sz w:val="18"/>
          <w:szCs w:val="18"/>
        </w:rPr>
        <w:t xml:space="preserve">    </w:t>
      </w:r>
    </w:p>
    <w:p w:rsidR="00CC6A12" w:rsidRPr="001A16F3" w:rsidRDefault="00CC6A12" w:rsidP="00CC6A12">
      <w:pPr>
        <w:rPr>
          <w:color w:val="auto"/>
          <w:sz w:val="18"/>
          <w:szCs w:val="18"/>
        </w:rPr>
      </w:pPr>
      <w:r w:rsidRPr="001A16F3">
        <w:rPr>
          <w:color w:val="auto"/>
          <w:sz w:val="18"/>
          <w:szCs w:val="18"/>
        </w:rPr>
        <w:t xml:space="preserve">    tohtml() {</w:t>
      </w:r>
    </w:p>
    <w:p w:rsidR="001A16F3" w:rsidRDefault="00CC6A12" w:rsidP="00CC6A12">
      <w:pPr>
        <w:rPr>
          <w:color w:val="auto"/>
          <w:sz w:val="18"/>
          <w:szCs w:val="18"/>
        </w:rPr>
      </w:pPr>
      <w:r w:rsidRPr="001A16F3">
        <w:rPr>
          <w:color w:val="auto"/>
          <w:sz w:val="18"/>
          <w:szCs w:val="18"/>
        </w:rPr>
        <w:t xml:space="preserve">        return "&lt;input id=\'" + this.id + "\' type=\'"+ this.type + </w:t>
      </w:r>
    </w:p>
    <w:p w:rsidR="00CC6A12" w:rsidRPr="001A16F3" w:rsidRDefault="001A16F3" w:rsidP="001A16F3">
      <w:pPr>
        <w:ind w:left="720" w:firstLine="720"/>
        <w:rPr>
          <w:color w:val="auto"/>
          <w:sz w:val="18"/>
          <w:szCs w:val="18"/>
        </w:rPr>
      </w:pPr>
      <w:r>
        <w:rPr>
          <w:color w:val="auto"/>
          <w:sz w:val="18"/>
          <w:szCs w:val="18"/>
        </w:rPr>
        <w:t xml:space="preserve">"\'class=\'"+ this.CSSclass + </w:t>
      </w:r>
      <w:r w:rsidR="00CC6A12" w:rsidRPr="001A16F3">
        <w:rPr>
          <w:color w:val="auto"/>
          <w:sz w:val="18"/>
          <w:szCs w:val="18"/>
        </w:rPr>
        <w:t>"\' placeholder=\'"+ this.placeholder + "\'&gt;&lt;/input&gt;";</w:t>
      </w:r>
    </w:p>
    <w:p w:rsidR="00CC6A12" w:rsidRPr="001A16F3" w:rsidRDefault="00CC6A12" w:rsidP="00CC6A12">
      <w:pPr>
        <w:rPr>
          <w:color w:val="auto"/>
          <w:sz w:val="18"/>
          <w:szCs w:val="18"/>
        </w:rPr>
      </w:pPr>
      <w:r w:rsidRPr="001A16F3">
        <w:rPr>
          <w:color w:val="auto"/>
          <w:sz w:val="18"/>
          <w:szCs w:val="18"/>
        </w:rPr>
        <w:t xml:space="preserve">    }</w:t>
      </w:r>
    </w:p>
    <w:p w:rsidR="00E72719" w:rsidRPr="001A16F3" w:rsidRDefault="00CC6A12" w:rsidP="00CC6A12">
      <w:pPr>
        <w:rPr>
          <w:color w:val="auto"/>
          <w:sz w:val="18"/>
          <w:szCs w:val="18"/>
        </w:rPr>
      </w:pPr>
      <w:r w:rsidRPr="001A16F3">
        <w:rPr>
          <w:color w:val="auto"/>
          <w:sz w:val="18"/>
          <w:szCs w:val="18"/>
        </w:rPr>
        <w:t>}</w:t>
      </w:r>
    </w:p>
    <w:p w:rsidR="00CC6A12" w:rsidRPr="00250B8A" w:rsidRDefault="00CC6A12" w:rsidP="00CC6A12">
      <w:pPr>
        <w:pStyle w:val="naslovslike"/>
      </w:pPr>
      <w:r>
        <w:t>Slika 2.1 Implementacija InputField klase</w:t>
      </w:r>
    </w:p>
    <w:p w:rsidR="00CC6A12" w:rsidRPr="00CC6A12" w:rsidRDefault="00CC6A12" w:rsidP="00CC6A12">
      <w:pPr>
        <w:rPr>
          <w:color w:val="auto"/>
        </w:rPr>
      </w:pPr>
    </w:p>
    <w:p w:rsidR="00E72719" w:rsidRDefault="00C33525">
      <w:pPr>
        <w:pStyle w:val="Heading3"/>
        <w:numPr>
          <w:ilvl w:val="2"/>
          <w:numId w:val="3"/>
        </w:numPr>
      </w:pPr>
      <w:bookmarkStart w:id="122" w:name="_Toc8841920"/>
      <w:r>
        <w:t>Kontejneri</w:t>
      </w:r>
      <w:bookmarkEnd w:id="122"/>
      <w:r>
        <w:t xml:space="preserve"> </w:t>
      </w:r>
    </w:p>
    <w:p w:rsidR="00E72719" w:rsidRDefault="00C33525">
      <w:pPr>
        <w:rPr>
          <w:rFonts w:ascii="Times New Roman" w:hAnsi="Times New Roman"/>
          <w:color w:val="auto"/>
          <w:sz w:val="24"/>
          <w:szCs w:val="24"/>
        </w:rPr>
      </w:pPr>
      <w:r>
        <w:rPr>
          <w:rFonts w:ascii="Times New Roman" w:hAnsi="Times New Roman"/>
          <w:color w:val="auto"/>
          <w:sz w:val="24"/>
          <w:szCs w:val="24"/>
        </w:rPr>
        <w:t>Pored osnovnih kompo</w:t>
      </w:r>
      <w:r w:rsidR="00703557">
        <w:rPr>
          <w:rFonts w:ascii="Times New Roman" w:hAnsi="Times New Roman"/>
          <w:color w:val="auto"/>
          <w:sz w:val="24"/>
          <w:szCs w:val="24"/>
        </w:rPr>
        <w:t>n</w:t>
      </w:r>
      <w:r>
        <w:rPr>
          <w:rFonts w:ascii="Times New Roman" w:hAnsi="Times New Roman"/>
          <w:color w:val="auto"/>
          <w:sz w:val="24"/>
          <w:szCs w:val="24"/>
        </w:rPr>
        <w:t xml:space="preserve">enti prikaza postoje i komponente koje unutar sebe mogu </w:t>
      </w:r>
      <w:r w:rsidR="0052248B">
        <w:rPr>
          <w:rFonts w:ascii="Times New Roman" w:hAnsi="Times New Roman"/>
          <w:color w:val="auto"/>
          <w:sz w:val="24"/>
          <w:szCs w:val="24"/>
        </w:rPr>
        <w:t>sadržati</w:t>
      </w:r>
      <w:r>
        <w:rPr>
          <w:rFonts w:ascii="Times New Roman" w:hAnsi="Times New Roman"/>
          <w:color w:val="auto"/>
          <w:sz w:val="24"/>
          <w:szCs w:val="24"/>
        </w:rPr>
        <w:t xml:space="preserve"> neku drugu komponentu. One su specijalizacije klase </w:t>
      </w:r>
      <w:r w:rsidR="00703557">
        <w:rPr>
          <w:rFonts w:ascii="Times New Roman" w:hAnsi="Times New Roman"/>
          <w:color w:val="auto"/>
          <w:sz w:val="24"/>
          <w:szCs w:val="24"/>
        </w:rPr>
        <w:t>Component</w:t>
      </w:r>
      <w:r w:rsidR="00947550">
        <w:rPr>
          <w:rFonts w:ascii="Times New Roman" w:hAnsi="Times New Roman"/>
          <w:color w:val="auto"/>
          <w:sz w:val="24"/>
          <w:szCs w:val="24"/>
        </w:rPr>
        <w:t xml:space="preserve"> a njihova nad klasa je klasa Container. Klasa Container pored metoda koje ima klasa Component sadži i neke dodatne.</w:t>
      </w:r>
    </w:p>
    <w:p w:rsidR="00037D19" w:rsidRDefault="00DA7455" w:rsidP="009222B8">
      <w:pPr>
        <w:pStyle w:val="Heading4"/>
        <w:numPr>
          <w:ilvl w:val="3"/>
          <w:numId w:val="3"/>
        </w:numPr>
        <w:rPr>
          <w:sz w:val="24"/>
          <w:szCs w:val="24"/>
        </w:rPr>
      </w:pPr>
      <w:r w:rsidRPr="00DA7455">
        <w:rPr>
          <w:i/>
          <w:sz w:val="24"/>
          <w:szCs w:val="24"/>
        </w:rPr>
        <w:t>c</w:t>
      </w:r>
      <w:r w:rsidR="00037D19" w:rsidRPr="00DA7455">
        <w:rPr>
          <w:i/>
          <w:sz w:val="24"/>
          <w:szCs w:val="24"/>
        </w:rPr>
        <w:t>onstructor</w:t>
      </w:r>
      <w:r>
        <w:rPr>
          <w:sz w:val="24"/>
          <w:szCs w:val="24"/>
        </w:rPr>
        <w:t xml:space="preserve"> metoda</w:t>
      </w:r>
    </w:p>
    <w:p w:rsidR="00037D19" w:rsidRDefault="009222B8">
      <w:pPr>
        <w:rPr>
          <w:rFonts w:ascii="Times New Roman" w:hAnsi="Times New Roman"/>
          <w:color w:val="auto"/>
          <w:sz w:val="24"/>
          <w:szCs w:val="24"/>
        </w:rPr>
      </w:pPr>
      <w:r>
        <w:rPr>
          <w:rFonts w:ascii="Times New Roman" w:hAnsi="Times New Roman"/>
          <w:color w:val="auto"/>
          <w:sz w:val="24"/>
          <w:szCs w:val="24"/>
        </w:rPr>
        <w:t xml:space="preserve">Conteiner objekat se razlikuje od Component objekta po tome što može sadržati druge Component objekte i samim tim se njegov konstruktor razlikuje. Prilikom kreiranja Container objekta postavlja se atribut </w:t>
      </w:r>
      <w:r w:rsidRPr="009222B8">
        <w:rPr>
          <w:rFonts w:ascii="Times New Roman" w:hAnsi="Times New Roman"/>
          <w:i/>
          <w:color w:val="auto"/>
          <w:sz w:val="24"/>
          <w:szCs w:val="24"/>
        </w:rPr>
        <w:t>children</w:t>
      </w:r>
      <w:r>
        <w:rPr>
          <w:rFonts w:ascii="Times New Roman" w:hAnsi="Times New Roman"/>
          <w:color w:val="auto"/>
          <w:sz w:val="24"/>
          <w:szCs w:val="24"/>
        </w:rPr>
        <w:t xml:space="preserve"> koji predstavlja mapu svih komponenti koje taj </w:t>
      </w:r>
      <w:r w:rsidR="00F06AAF">
        <w:rPr>
          <w:rFonts w:ascii="Times New Roman" w:hAnsi="Times New Roman"/>
          <w:color w:val="auto"/>
          <w:sz w:val="24"/>
          <w:szCs w:val="24"/>
        </w:rPr>
        <w:t>kontejner</w:t>
      </w:r>
      <w:r>
        <w:rPr>
          <w:rFonts w:ascii="Times New Roman" w:hAnsi="Times New Roman"/>
          <w:color w:val="auto"/>
          <w:sz w:val="24"/>
          <w:szCs w:val="24"/>
        </w:rPr>
        <w:t xml:space="preserve"> sadrži. Na slici broj može se videti implementacija</w:t>
      </w:r>
      <w:r w:rsidR="00F06AAF">
        <w:rPr>
          <w:rFonts w:ascii="Times New Roman" w:hAnsi="Times New Roman"/>
          <w:color w:val="auto"/>
          <w:sz w:val="24"/>
          <w:szCs w:val="24"/>
        </w:rPr>
        <w:t xml:space="preserve"> constructor metode</w:t>
      </w:r>
      <w:r>
        <w:rPr>
          <w:rFonts w:ascii="Times New Roman" w:hAnsi="Times New Roman"/>
          <w:color w:val="auto"/>
          <w:sz w:val="24"/>
          <w:szCs w:val="24"/>
        </w:rPr>
        <w:t>.</w:t>
      </w:r>
    </w:p>
    <w:p w:rsidR="00063592" w:rsidRDefault="00063592">
      <w:pPr>
        <w:rPr>
          <w:rFonts w:ascii="Times New Roman" w:hAnsi="Times New Roman"/>
          <w:color w:val="auto"/>
          <w:sz w:val="24"/>
          <w:szCs w:val="24"/>
        </w:rPr>
      </w:pPr>
    </w:p>
    <w:p w:rsidR="009222B8" w:rsidRPr="007B5461" w:rsidRDefault="009222B8" w:rsidP="009222B8">
      <w:pPr>
        <w:ind w:firstLine="720"/>
        <w:rPr>
          <w:color w:val="auto"/>
          <w:sz w:val="18"/>
          <w:szCs w:val="18"/>
        </w:rPr>
      </w:pPr>
      <w:r w:rsidRPr="007B5461">
        <w:rPr>
          <w:color w:val="auto"/>
          <w:sz w:val="18"/>
          <w:szCs w:val="18"/>
        </w:rPr>
        <w:t>constructor(id, CSSclass) {</w:t>
      </w:r>
    </w:p>
    <w:p w:rsidR="009222B8" w:rsidRPr="007B5461" w:rsidRDefault="009222B8" w:rsidP="009222B8">
      <w:pPr>
        <w:rPr>
          <w:color w:val="auto"/>
          <w:sz w:val="18"/>
          <w:szCs w:val="18"/>
        </w:rPr>
      </w:pPr>
      <w:r w:rsidRPr="007B5461">
        <w:rPr>
          <w:color w:val="auto"/>
          <w:sz w:val="18"/>
          <w:szCs w:val="18"/>
        </w:rPr>
        <w:lastRenderedPageBreak/>
        <w:t xml:space="preserve">        </w:t>
      </w:r>
      <w:r w:rsidRPr="007B5461">
        <w:rPr>
          <w:color w:val="auto"/>
          <w:sz w:val="18"/>
          <w:szCs w:val="18"/>
        </w:rPr>
        <w:tab/>
      </w:r>
      <w:r w:rsidRPr="007B5461">
        <w:rPr>
          <w:color w:val="auto"/>
          <w:sz w:val="18"/>
          <w:szCs w:val="18"/>
        </w:rPr>
        <w:tab/>
        <w:t>super(id, CSSclass);</w:t>
      </w:r>
    </w:p>
    <w:p w:rsidR="009222B8" w:rsidRPr="007B5461" w:rsidRDefault="009222B8" w:rsidP="009222B8">
      <w:pPr>
        <w:rPr>
          <w:color w:val="auto"/>
          <w:sz w:val="18"/>
          <w:szCs w:val="18"/>
        </w:rPr>
      </w:pPr>
      <w:r w:rsidRPr="007B5461">
        <w:rPr>
          <w:color w:val="auto"/>
          <w:sz w:val="18"/>
          <w:szCs w:val="18"/>
        </w:rPr>
        <w:t xml:space="preserve">        </w:t>
      </w:r>
      <w:r w:rsidRPr="007B5461">
        <w:rPr>
          <w:color w:val="auto"/>
          <w:sz w:val="18"/>
          <w:szCs w:val="18"/>
        </w:rPr>
        <w:tab/>
      </w:r>
      <w:r w:rsidRPr="007B5461">
        <w:rPr>
          <w:color w:val="auto"/>
          <w:sz w:val="18"/>
          <w:szCs w:val="18"/>
        </w:rPr>
        <w:tab/>
        <w:t>this.children = new Map();</w:t>
      </w:r>
    </w:p>
    <w:p w:rsidR="009222B8" w:rsidRPr="007B5461" w:rsidRDefault="009222B8" w:rsidP="009222B8">
      <w:pPr>
        <w:rPr>
          <w:color w:val="auto"/>
          <w:sz w:val="18"/>
          <w:szCs w:val="18"/>
        </w:rPr>
      </w:pPr>
      <w:r w:rsidRPr="007B5461">
        <w:rPr>
          <w:color w:val="auto"/>
          <w:sz w:val="18"/>
          <w:szCs w:val="18"/>
        </w:rPr>
        <w:t xml:space="preserve">    </w:t>
      </w:r>
      <w:r w:rsidRPr="007B5461">
        <w:rPr>
          <w:color w:val="auto"/>
          <w:sz w:val="18"/>
          <w:szCs w:val="18"/>
        </w:rPr>
        <w:tab/>
        <w:t>}</w:t>
      </w:r>
    </w:p>
    <w:p w:rsidR="00063592" w:rsidRDefault="00FF3EBD" w:rsidP="00063592">
      <w:pPr>
        <w:pStyle w:val="naslovslike"/>
      </w:pPr>
      <w:r>
        <w:t>Slika 2.1 Implementacija constructor metode</w:t>
      </w:r>
    </w:p>
    <w:p w:rsidR="00063592" w:rsidRPr="00063592" w:rsidRDefault="00063592" w:rsidP="009222B8">
      <w:pPr>
        <w:rPr>
          <w:color w:val="auto"/>
        </w:rPr>
      </w:pPr>
    </w:p>
    <w:p w:rsidR="00037D19" w:rsidRDefault="00F94159" w:rsidP="001A0C71">
      <w:pPr>
        <w:pStyle w:val="Heading4"/>
        <w:numPr>
          <w:ilvl w:val="3"/>
          <w:numId w:val="3"/>
        </w:numPr>
        <w:rPr>
          <w:sz w:val="24"/>
          <w:szCs w:val="24"/>
        </w:rPr>
      </w:pPr>
      <w:r w:rsidRPr="00F94159">
        <w:rPr>
          <w:i/>
          <w:sz w:val="24"/>
          <w:szCs w:val="24"/>
        </w:rPr>
        <w:t>a</w:t>
      </w:r>
      <w:r w:rsidR="009222B8" w:rsidRPr="00F94159">
        <w:rPr>
          <w:i/>
          <w:sz w:val="24"/>
          <w:szCs w:val="24"/>
        </w:rPr>
        <w:t>dd</w:t>
      </w:r>
      <w:r>
        <w:rPr>
          <w:sz w:val="24"/>
          <w:szCs w:val="24"/>
        </w:rPr>
        <w:t xml:space="preserve"> metoda </w:t>
      </w:r>
    </w:p>
    <w:p w:rsidR="00063592" w:rsidRDefault="00063592" w:rsidP="00063592">
      <w:pPr>
        <w:rPr>
          <w:rFonts w:ascii="Times New Roman" w:hAnsi="Times New Roman"/>
          <w:color w:val="auto"/>
          <w:sz w:val="24"/>
          <w:szCs w:val="24"/>
        </w:rPr>
      </w:pPr>
      <w:r w:rsidRPr="00063592">
        <w:rPr>
          <w:rFonts w:ascii="Times New Roman" w:hAnsi="Times New Roman"/>
          <w:color w:val="auto"/>
          <w:sz w:val="24"/>
          <w:szCs w:val="24"/>
        </w:rPr>
        <w:t>Da bi</w:t>
      </w:r>
      <w:r>
        <w:rPr>
          <w:rFonts w:ascii="Times New Roman" w:hAnsi="Times New Roman"/>
          <w:color w:val="auto"/>
          <w:sz w:val="24"/>
          <w:szCs w:val="24"/>
        </w:rPr>
        <w:t xml:space="preserve"> se komponenta prikazala potrebno je dodati je u DOM stablo</w:t>
      </w:r>
      <w:r w:rsidR="00565343">
        <w:rPr>
          <w:rFonts w:ascii="Times New Roman" w:hAnsi="Times New Roman"/>
          <w:color w:val="auto"/>
          <w:sz w:val="24"/>
          <w:szCs w:val="24"/>
        </w:rPr>
        <w:t xml:space="preserve">. Komponenta ne može postojati ukoliko nije dodata u neki Container objekata. Iz tog razloga postoji </w:t>
      </w:r>
      <w:r w:rsidR="00565343" w:rsidRPr="007906B7">
        <w:rPr>
          <w:rFonts w:ascii="Times New Roman" w:hAnsi="Times New Roman"/>
          <w:i/>
          <w:color w:val="auto"/>
          <w:sz w:val="24"/>
          <w:szCs w:val="24"/>
        </w:rPr>
        <w:t>add</w:t>
      </w:r>
      <w:r w:rsidR="00565343">
        <w:rPr>
          <w:rFonts w:ascii="Times New Roman" w:hAnsi="Times New Roman"/>
          <w:color w:val="auto"/>
          <w:sz w:val="24"/>
          <w:szCs w:val="24"/>
        </w:rPr>
        <w:t xml:space="preserve"> metoda koja dodaje komponentu u određeni kontejner na nivou objektne reprezentacija i na nivou DOM stabla zamenjuje privremenu komponentu. Takođe, u ovoj metodi se poziva metoda </w:t>
      </w:r>
      <w:r w:rsidR="00565343" w:rsidRPr="006F1F51">
        <w:rPr>
          <w:rFonts w:ascii="Times New Roman" w:hAnsi="Times New Roman"/>
          <w:i/>
          <w:color w:val="auto"/>
          <w:sz w:val="24"/>
          <w:szCs w:val="24"/>
        </w:rPr>
        <w:t>addListeners</w:t>
      </w:r>
      <w:r w:rsidR="00565343">
        <w:rPr>
          <w:rFonts w:ascii="Times New Roman" w:hAnsi="Times New Roman"/>
          <w:color w:val="auto"/>
          <w:sz w:val="24"/>
          <w:szCs w:val="24"/>
        </w:rPr>
        <w:t xml:space="preserve"> koja ce za komponentu dodati sve akcije koje se mogu desiti. Implementacija </w:t>
      </w:r>
      <w:r w:rsidR="00565343" w:rsidRPr="00870C4A">
        <w:rPr>
          <w:rFonts w:ascii="Times New Roman" w:hAnsi="Times New Roman"/>
          <w:i/>
          <w:color w:val="auto"/>
          <w:sz w:val="24"/>
          <w:szCs w:val="24"/>
        </w:rPr>
        <w:t>add</w:t>
      </w:r>
      <w:r w:rsidR="00565343">
        <w:rPr>
          <w:rFonts w:ascii="Times New Roman" w:hAnsi="Times New Roman"/>
          <w:color w:val="auto"/>
          <w:sz w:val="24"/>
          <w:szCs w:val="24"/>
        </w:rPr>
        <w:t xml:space="preserve"> metode se može videti na slici broj.</w:t>
      </w:r>
    </w:p>
    <w:p w:rsidR="00E87065" w:rsidRDefault="00E87065" w:rsidP="00063592">
      <w:pPr>
        <w:rPr>
          <w:rFonts w:ascii="Times New Roman" w:hAnsi="Times New Roman"/>
          <w:color w:val="auto"/>
          <w:sz w:val="24"/>
          <w:szCs w:val="24"/>
        </w:rPr>
      </w:pPr>
    </w:p>
    <w:p w:rsidR="00E87065" w:rsidRPr="007B5461" w:rsidRDefault="00E87065" w:rsidP="007B5461">
      <w:pPr>
        <w:contextualSpacing/>
        <w:rPr>
          <w:color w:val="auto"/>
          <w:sz w:val="18"/>
          <w:szCs w:val="18"/>
        </w:rPr>
      </w:pPr>
      <w:r w:rsidRPr="00E87065">
        <w:rPr>
          <w:color w:val="auto"/>
        </w:rPr>
        <w:t xml:space="preserve"> </w:t>
      </w:r>
      <w:r w:rsidRPr="007B5461">
        <w:rPr>
          <w:color w:val="auto"/>
          <w:sz w:val="18"/>
          <w:szCs w:val="18"/>
        </w:rPr>
        <w:t xml:space="preserve">  add(component) {</w:t>
      </w:r>
    </w:p>
    <w:p w:rsidR="00E87065" w:rsidRPr="007B5461" w:rsidRDefault="00E87065" w:rsidP="007B5461">
      <w:pPr>
        <w:contextualSpacing/>
        <w:rPr>
          <w:color w:val="auto"/>
          <w:sz w:val="18"/>
          <w:szCs w:val="18"/>
        </w:rPr>
      </w:pPr>
      <w:r w:rsidRPr="007B5461">
        <w:rPr>
          <w:color w:val="auto"/>
          <w:sz w:val="18"/>
          <w:szCs w:val="18"/>
        </w:rPr>
        <w:t xml:space="preserve">        this.children.set(component.id, component);</w:t>
      </w:r>
    </w:p>
    <w:p w:rsidR="00E87065" w:rsidRPr="007B5461" w:rsidRDefault="00E87065" w:rsidP="007B5461">
      <w:pPr>
        <w:contextualSpacing/>
        <w:rPr>
          <w:color w:val="auto"/>
          <w:sz w:val="18"/>
          <w:szCs w:val="18"/>
        </w:rPr>
      </w:pPr>
      <w:r w:rsidRPr="007B5461">
        <w:rPr>
          <w:color w:val="auto"/>
          <w:sz w:val="18"/>
          <w:szCs w:val="18"/>
        </w:rPr>
        <w:t xml:space="preserve">        component.setParent(this);</w:t>
      </w:r>
    </w:p>
    <w:p w:rsidR="00E87065" w:rsidRPr="007B5461" w:rsidRDefault="00E87065" w:rsidP="007B5461">
      <w:pPr>
        <w:contextualSpacing/>
        <w:rPr>
          <w:color w:val="auto"/>
          <w:sz w:val="18"/>
          <w:szCs w:val="18"/>
        </w:rPr>
      </w:pPr>
    </w:p>
    <w:p w:rsidR="00E87065" w:rsidRPr="007B5461" w:rsidRDefault="00E87065" w:rsidP="007B5461">
      <w:pPr>
        <w:contextualSpacing/>
        <w:rPr>
          <w:color w:val="auto"/>
          <w:sz w:val="18"/>
          <w:szCs w:val="18"/>
        </w:rPr>
      </w:pPr>
      <w:r w:rsidRPr="007B5461">
        <w:rPr>
          <w:color w:val="auto"/>
          <w:sz w:val="18"/>
          <w:szCs w:val="18"/>
        </w:rPr>
        <w:t xml:space="preserve">        $('#' + component.id).remove();</w:t>
      </w:r>
    </w:p>
    <w:p w:rsidR="00E87065" w:rsidRPr="007B5461" w:rsidRDefault="00E87065" w:rsidP="007B5461">
      <w:pPr>
        <w:contextualSpacing/>
        <w:rPr>
          <w:color w:val="auto"/>
          <w:sz w:val="18"/>
          <w:szCs w:val="18"/>
        </w:rPr>
      </w:pPr>
      <w:r w:rsidRPr="007B5461">
        <w:rPr>
          <w:color w:val="auto"/>
          <w:sz w:val="18"/>
          <w:szCs w:val="18"/>
        </w:rPr>
        <w:t xml:space="preserve">        $('#' + this.id).append(component.tohtml());</w:t>
      </w:r>
    </w:p>
    <w:p w:rsidR="00E87065" w:rsidRPr="007B5461" w:rsidRDefault="00E87065" w:rsidP="007B5461">
      <w:pPr>
        <w:contextualSpacing/>
        <w:rPr>
          <w:color w:val="auto"/>
          <w:sz w:val="18"/>
          <w:szCs w:val="18"/>
        </w:rPr>
      </w:pPr>
      <w:r w:rsidRPr="007B5461">
        <w:rPr>
          <w:color w:val="auto"/>
          <w:sz w:val="18"/>
          <w:szCs w:val="18"/>
        </w:rPr>
        <w:t xml:space="preserve">        component.node = document.getElementById(component.id);</w:t>
      </w:r>
    </w:p>
    <w:p w:rsidR="00E87065" w:rsidRPr="007B5461" w:rsidRDefault="00E87065" w:rsidP="007B5461">
      <w:pPr>
        <w:contextualSpacing/>
        <w:rPr>
          <w:color w:val="auto"/>
          <w:sz w:val="18"/>
          <w:szCs w:val="18"/>
        </w:rPr>
      </w:pPr>
    </w:p>
    <w:p w:rsidR="00E87065" w:rsidRPr="007B5461" w:rsidRDefault="00E87065" w:rsidP="007B5461">
      <w:pPr>
        <w:contextualSpacing/>
        <w:rPr>
          <w:color w:val="auto"/>
          <w:sz w:val="18"/>
          <w:szCs w:val="18"/>
        </w:rPr>
      </w:pPr>
      <w:r w:rsidRPr="007B5461">
        <w:rPr>
          <w:color w:val="auto"/>
          <w:sz w:val="18"/>
          <w:szCs w:val="18"/>
        </w:rPr>
        <w:t xml:space="preserve">        for (var child of this.children.values()) {</w:t>
      </w:r>
    </w:p>
    <w:p w:rsidR="00E87065" w:rsidRPr="007B5461" w:rsidRDefault="00E87065" w:rsidP="007B5461">
      <w:pPr>
        <w:contextualSpacing/>
        <w:rPr>
          <w:color w:val="auto"/>
          <w:sz w:val="18"/>
          <w:szCs w:val="18"/>
        </w:rPr>
      </w:pPr>
      <w:r w:rsidRPr="007B5461">
        <w:rPr>
          <w:color w:val="auto"/>
          <w:sz w:val="18"/>
          <w:szCs w:val="18"/>
        </w:rPr>
        <w:t xml:space="preserve">            this.addListeners(child);</w:t>
      </w:r>
    </w:p>
    <w:p w:rsidR="00E87065" w:rsidRPr="007B5461" w:rsidRDefault="00E87065" w:rsidP="007B5461">
      <w:pPr>
        <w:contextualSpacing/>
        <w:rPr>
          <w:color w:val="auto"/>
          <w:sz w:val="18"/>
          <w:szCs w:val="18"/>
        </w:rPr>
      </w:pPr>
      <w:r w:rsidRPr="007B5461">
        <w:rPr>
          <w:color w:val="auto"/>
          <w:sz w:val="18"/>
          <w:szCs w:val="18"/>
        </w:rPr>
        <w:t xml:space="preserve">        }</w:t>
      </w:r>
    </w:p>
    <w:p w:rsidR="00E87065" w:rsidRPr="007B5461" w:rsidRDefault="00E87065" w:rsidP="007B5461">
      <w:pPr>
        <w:contextualSpacing/>
        <w:rPr>
          <w:color w:val="auto"/>
          <w:sz w:val="18"/>
          <w:szCs w:val="18"/>
        </w:rPr>
      </w:pPr>
      <w:r w:rsidRPr="007B5461">
        <w:rPr>
          <w:color w:val="auto"/>
          <w:sz w:val="18"/>
          <w:szCs w:val="18"/>
        </w:rPr>
        <w:t xml:space="preserve">    }</w:t>
      </w:r>
    </w:p>
    <w:p w:rsidR="00E87065" w:rsidRDefault="00841D32" w:rsidP="00E87065">
      <w:pPr>
        <w:pStyle w:val="naslovslike"/>
      </w:pPr>
      <w:r>
        <w:t>Slika 2.1 Implementacija add metode</w:t>
      </w:r>
    </w:p>
    <w:p w:rsidR="00E87065" w:rsidRPr="00E87065" w:rsidRDefault="00E87065" w:rsidP="00E87065">
      <w:pPr>
        <w:rPr>
          <w:color w:val="auto"/>
        </w:rPr>
      </w:pPr>
    </w:p>
    <w:p w:rsidR="00037D19" w:rsidRPr="00487954" w:rsidRDefault="00487954" w:rsidP="001A0C71">
      <w:pPr>
        <w:pStyle w:val="Heading4"/>
        <w:numPr>
          <w:ilvl w:val="3"/>
          <w:numId w:val="3"/>
        </w:numPr>
        <w:rPr>
          <w:i/>
          <w:sz w:val="24"/>
          <w:szCs w:val="24"/>
        </w:rPr>
      </w:pPr>
      <w:r>
        <w:rPr>
          <w:i/>
          <w:sz w:val="24"/>
          <w:szCs w:val="24"/>
        </w:rPr>
        <w:t xml:space="preserve"> </w:t>
      </w:r>
      <w:r>
        <w:rPr>
          <w:i/>
          <w:sz w:val="24"/>
          <w:szCs w:val="24"/>
        </w:rPr>
        <w:tab/>
      </w:r>
      <w:r w:rsidR="009222B8" w:rsidRPr="00487954">
        <w:rPr>
          <w:i/>
          <w:sz w:val="24"/>
          <w:szCs w:val="24"/>
        </w:rPr>
        <w:t>remove</w:t>
      </w:r>
      <w:r>
        <w:rPr>
          <w:i/>
          <w:sz w:val="24"/>
          <w:szCs w:val="24"/>
        </w:rPr>
        <w:t xml:space="preserve"> </w:t>
      </w:r>
      <w:r>
        <w:rPr>
          <w:sz w:val="24"/>
          <w:szCs w:val="24"/>
        </w:rPr>
        <w:t>metoda</w:t>
      </w:r>
    </w:p>
    <w:p w:rsidR="00037D19" w:rsidRDefault="00C71A21">
      <w:pPr>
        <w:rPr>
          <w:rFonts w:ascii="Times New Roman" w:hAnsi="Times New Roman"/>
          <w:color w:val="auto"/>
          <w:sz w:val="24"/>
          <w:szCs w:val="24"/>
        </w:rPr>
      </w:pPr>
      <w:r>
        <w:rPr>
          <w:rFonts w:ascii="Times New Roman" w:hAnsi="Times New Roman"/>
          <w:color w:val="auto"/>
          <w:sz w:val="24"/>
          <w:szCs w:val="24"/>
        </w:rPr>
        <w:t>Ukoliko želimo dinamičan prikaz komponenti</w:t>
      </w:r>
      <w:r w:rsidR="001A71BF">
        <w:rPr>
          <w:rFonts w:ascii="Times New Roman" w:hAnsi="Times New Roman"/>
          <w:color w:val="auto"/>
          <w:sz w:val="24"/>
          <w:szCs w:val="24"/>
        </w:rPr>
        <w:t>, bez ponovnog učitavanja kompletnog interfejsa možemo neku komponentu obrisati i na njeno mesto umetnuti novu. Iz tog razloga kreirana je remove metoda koja istovremeno brise objektnu reprezentaciju komponente i briše komponentu iz DOM stabla. Im</w:t>
      </w:r>
      <w:r w:rsidR="00F94159">
        <w:rPr>
          <w:rFonts w:ascii="Times New Roman" w:hAnsi="Times New Roman"/>
          <w:color w:val="auto"/>
          <w:sz w:val="24"/>
          <w:szCs w:val="24"/>
        </w:rPr>
        <w:t>pl</w:t>
      </w:r>
      <w:r w:rsidR="001A71BF">
        <w:rPr>
          <w:rFonts w:ascii="Times New Roman" w:hAnsi="Times New Roman"/>
          <w:color w:val="auto"/>
          <w:sz w:val="24"/>
          <w:szCs w:val="24"/>
        </w:rPr>
        <w:t>ementacija ove metode se može videti na slici broj.</w:t>
      </w:r>
    </w:p>
    <w:p w:rsidR="001A71BF" w:rsidRDefault="001A71BF">
      <w:pPr>
        <w:rPr>
          <w:rFonts w:ascii="Times New Roman" w:hAnsi="Times New Roman"/>
          <w:color w:val="auto"/>
          <w:sz w:val="24"/>
          <w:szCs w:val="24"/>
        </w:rPr>
      </w:pPr>
    </w:p>
    <w:p w:rsidR="001A71BF" w:rsidRPr="007B5461" w:rsidRDefault="001A71BF" w:rsidP="007B5461">
      <w:pPr>
        <w:contextualSpacing/>
        <w:rPr>
          <w:color w:val="auto"/>
          <w:sz w:val="18"/>
          <w:szCs w:val="18"/>
        </w:rPr>
      </w:pPr>
      <w:r w:rsidRPr="007B5461">
        <w:rPr>
          <w:color w:val="auto"/>
          <w:sz w:val="18"/>
          <w:szCs w:val="18"/>
        </w:rPr>
        <w:t xml:space="preserve">   remove(component) {</w:t>
      </w:r>
    </w:p>
    <w:p w:rsidR="001A71BF" w:rsidRPr="007B5461" w:rsidRDefault="001A71BF" w:rsidP="007B5461">
      <w:pPr>
        <w:contextualSpacing/>
        <w:rPr>
          <w:color w:val="auto"/>
          <w:sz w:val="18"/>
          <w:szCs w:val="18"/>
        </w:rPr>
      </w:pPr>
      <w:r w:rsidRPr="007B5461">
        <w:rPr>
          <w:color w:val="auto"/>
          <w:sz w:val="18"/>
          <w:szCs w:val="18"/>
        </w:rPr>
        <w:t xml:space="preserve">        component.children.delete(this.id);</w:t>
      </w:r>
    </w:p>
    <w:p w:rsidR="001A71BF" w:rsidRPr="007B5461" w:rsidRDefault="001A71BF" w:rsidP="007B5461">
      <w:pPr>
        <w:contextualSpacing/>
        <w:rPr>
          <w:color w:val="auto"/>
          <w:sz w:val="18"/>
          <w:szCs w:val="18"/>
        </w:rPr>
      </w:pPr>
      <w:r w:rsidRPr="007B5461">
        <w:rPr>
          <w:color w:val="auto"/>
          <w:sz w:val="18"/>
          <w:szCs w:val="18"/>
        </w:rPr>
        <w:t xml:space="preserve">        $('#' + this.id).remove();</w:t>
      </w:r>
    </w:p>
    <w:p w:rsidR="001A71BF" w:rsidRPr="007B5461" w:rsidRDefault="001A71BF" w:rsidP="007B5461">
      <w:pPr>
        <w:contextualSpacing/>
        <w:rPr>
          <w:color w:val="auto"/>
          <w:sz w:val="18"/>
          <w:szCs w:val="18"/>
        </w:rPr>
      </w:pPr>
      <w:r w:rsidRPr="007B5461">
        <w:rPr>
          <w:color w:val="auto"/>
          <w:sz w:val="18"/>
          <w:szCs w:val="18"/>
        </w:rPr>
        <w:t xml:space="preserve">    }</w:t>
      </w:r>
    </w:p>
    <w:p w:rsidR="001A71BF" w:rsidRDefault="001A71BF" w:rsidP="001A71BF">
      <w:pPr>
        <w:pStyle w:val="naslovslike"/>
      </w:pPr>
      <w:r>
        <w:t xml:space="preserve">Slika 2.1 </w:t>
      </w:r>
      <w:r w:rsidR="00841D32">
        <w:t>Implementacija remove metode</w:t>
      </w:r>
    </w:p>
    <w:p w:rsidR="001A71BF" w:rsidRPr="001A71BF" w:rsidRDefault="001A71BF" w:rsidP="001A71BF">
      <w:pPr>
        <w:rPr>
          <w:color w:val="auto"/>
        </w:rPr>
      </w:pPr>
    </w:p>
    <w:p w:rsidR="009222B8" w:rsidRDefault="00487954" w:rsidP="009222B8">
      <w:pPr>
        <w:pStyle w:val="Heading4"/>
        <w:numPr>
          <w:ilvl w:val="3"/>
          <w:numId w:val="3"/>
        </w:numPr>
        <w:rPr>
          <w:sz w:val="24"/>
          <w:szCs w:val="24"/>
        </w:rPr>
      </w:pPr>
      <w:r>
        <w:rPr>
          <w:i/>
          <w:sz w:val="24"/>
          <w:szCs w:val="24"/>
        </w:rPr>
        <w:t>t</w:t>
      </w:r>
      <w:r w:rsidR="00F94159" w:rsidRPr="00487954">
        <w:rPr>
          <w:i/>
          <w:sz w:val="24"/>
          <w:szCs w:val="24"/>
        </w:rPr>
        <w:t>ohtml</w:t>
      </w:r>
      <w:r>
        <w:rPr>
          <w:sz w:val="24"/>
          <w:szCs w:val="24"/>
        </w:rPr>
        <w:t xml:space="preserve"> metoda</w:t>
      </w:r>
    </w:p>
    <w:p w:rsidR="00A958B1" w:rsidRDefault="00A958B1" w:rsidP="00A958B1">
      <w:pPr>
        <w:rPr>
          <w:rFonts w:ascii="Times New Roman" w:hAnsi="Times New Roman"/>
          <w:color w:val="auto"/>
          <w:sz w:val="24"/>
          <w:szCs w:val="24"/>
        </w:rPr>
      </w:pPr>
      <w:r w:rsidRPr="00A958B1">
        <w:rPr>
          <w:rFonts w:ascii="Times New Roman" w:hAnsi="Times New Roman"/>
          <w:color w:val="auto"/>
          <w:sz w:val="24"/>
          <w:szCs w:val="24"/>
        </w:rPr>
        <w:t xml:space="preserve">Prilikom </w:t>
      </w:r>
      <w:r>
        <w:rPr>
          <w:rFonts w:ascii="Times New Roman" w:hAnsi="Times New Roman"/>
          <w:color w:val="auto"/>
          <w:sz w:val="24"/>
          <w:szCs w:val="24"/>
        </w:rPr>
        <w:t>dodavanja komponenti poziva se tohtml metoda koja vraca string reprezentaciju komponente. Prilikom iscrtavnja kontejnera iscrtavaju se i sve komponente koje on sadrži. Implementacija ove metode se može videti na slici broj.</w:t>
      </w:r>
    </w:p>
    <w:p w:rsidR="00A958B1" w:rsidRDefault="00A958B1" w:rsidP="00A958B1">
      <w:pPr>
        <w:rPr>
          <w:rFonts w:ascii="Times New Roman" w:hAnsi="Times New Roman"/>
          <w:color w:val="auto"/>
          <w:sz w:val="24"/>
          <w:szCs w:val="24"/>
        </w:rPr>
      </w:pPr>
    </w:p>
    <w:p w:rsidR="00A958B1" w:rsidRPr="00C4391D" w:rsidRDefault="00A958B1" w:rsidP="00C4391D">
      <w:pPr>
        <w:contextualSpacing/>
        <w:rPr>
          <w:color w:val="auto"/>
          <w:sz w:val="18"/>
          <w:szCs w:val="18"/>
        </w:rPr>
      </w:pPr>
      <w:r w:rsidRPr="00C4391D">
        <w:rPr>
          <w:color w:val="auto"/>
          <w:sz w:val="18"/>
          <w:szCs w:val="18"/>
        </w:rPr>
        <w:t xml:space="preserve">   tohtml() {</w:t>
      </w:r>
    </w:p>
    <w:p w:rsidR="00A958B1" w:rsidRPr="00C4391D" w:rsidRDefault="00A958B1" w:rsidP="00C4391D">
      <w:pPr>
        <w:contextualSpacing/>
        <w:rPr>
          <w:color w:val="auto"/>
          <w:sz w:val="18"/>
          <w:szCs w:val="18"/>
        </w:rPr>
      </w:pPr>
      <w:r w:rsidRPr="00C4391D">
        <w:rPr>
          <w:color w:val="auto"/>
          <w:sz w:val="18"/>
          <w:szCs w:val="18"/>
        </w:rPr>
        <w:t xml:space="preserve">        var ret = "";</w:t>
      </w:r>
    </w:p>
    <w:p w:rsidR="00A958B1" w:rsidRPr="00C4391D" w:rsidRDefault="00A958B1" w:rsidP="00C4391D">
      <w:pPr>
        <w:contextualSpacing/>
        <w:rPr>
          <w:color w:val="auto"/>
          <w:sz w:val="18"/>
          <w:szCs w:val="18"/>
        </w:rPr>
      </w:pPr>
      <w:r w:rsidRPr="00C4391D">
        <w:rPr>
          <w:color w:val="auto"/>
          <w:sz w:val="18"/>
          <w:szCs w:val="18"/>
        </w:rPr>
        <w:t xml:space="preserve">        for (var child of this.children.values()) {</w:t>
      </w:r>
    </w:p>
    <w:p w:rsidR="00A958B1" w:rsidRPr="00C4391D" w:rsidRDefault="00A958B1" w:rsidP="00C4391D">
      <w:pPr>
        <w:contextualSpacing/>
        <w:rPr>
          <w:color w:val="auto"/>
          <w:sz w:val="18"/>
          <w:szCs w:val="18"/>
        </w:rPr>
      </w:pPr>
      <w:r w:rsidRPr="00C4391D">
        <w:rPr>
          <w:color w:val="auto"/>
          <w:sz w:val="18"/>
          <w:szCs w:val="18"/>
        </w:rPr>
        <w:t xml:space="preserve">            ret += child.tohtml();</w:t>
      </w:r>
    </w:p>
    <w:p w:rsidR="00A958B1" w:rsidRPr="00C4391D" w:rsidRDefault="00A958B1" w:rsidP="00C4391D">
      <w:pPr>
        <w:contextualSpacing/>
        <w:rPr>
          <w:color w:val="auto"/>
          <w:sz w:val="18"/>
          <w:szCs w:val="18"/>
        </w:rPr>
      </w:pPr>
      <w:r w:rsidRPr="00C4391D">
        <w:rPr>
          <w:color w:val="auto"/>
          <w:sz w:val="18"/>
          <w:szCs w:val="18"/>
        </w:rPr>
        <w:t xml:space="preserve">        }</w:t>
      </w:r>
    </w:p>
    <w:p w:rsidR="00A958B1" w:rsidRPr="00C4391D" w:rsidRDefault="00A958B1" w:rsidP="00C4391D">
      <w:pPr>
        <w:contextualSpacing/>
        <w:rPr>
          <w:color w:val="auto"/>
          <w:sz w:val="18"/>
          <w:szCs w:val="18"/>
        </w:rPr>
      </w:pPr>
      <w:r w:rsidRPr="00C4391D">
        <w:rPr>
          <w:color w:val="auto"/>
          <w:sz w:val="18"/>
          <w:szCs w:val="18"/>
        </w:rPr>
        <w:t xml:space="preserve">        return ret;</w:t>
      </w:r>
    </w:p>
    <w:p w:rsidR="00A958B1" w:rsidRPr="00C4391D" w:rsidRDefault="00A958B1" w:rsidP="00C4391D">
      <w:pPr>
        <w:contextualSpacing/>
        <w:rPr>
          <w:color w:val="auto"/>
          <w:sz w:val="18"/>
          <w:szCs w:val="18"/>
        </w:rPr>
      </w:pPr>
      <w:r w:rsidRPr="00C4391D">
        <w:rPr>
          <w:color w:val="auto"/>
          <w:sz w:val="18"/>
          <w:szCs w:val="18"/>
        </w:rPr>
        <w:t xml:space="preserve">    }</w:t>
      </w:r>
    </w:p>
    <w:p w:rsidR="00A958B1" w:rsidRDefault="00A958B1" w:rsidP="00A958B1">
      <w:pPr>
        <w:pStyle w:val="naslovslike"/>
      </w:pPr>
      <w:r>
        <w:t>Slika 2.1 Implementacija tohtml metode</w:t>
      </w:r>
    </w:p>
    <w:p w:rsidR="00A958B1" w:rsidRPr="00A958B1" w:rsidRDefault="00A958B1" w:rsidP="00A958B1">
      <w:pPr>
        <w:rPr>
          <w:color w:val="auto"/>
        </w:rPr>
      </w:pPr>
    </w:p>
    <w:p w:rsidR="009222B8" w:rsidRDefault="009222B8" w:rsidP="009222B8">
      <w:pPr>
        <w:pStyle w:val="Heading4"/>
        <w:numPr>
          <w:ilvl w:val="3"/>
          <w:numId w:val="3"/>
        </w:numPr>
        <w:rPr>
          <w:sz w:val="24"/>
          <w:szCs w:val="24"/>
        </w:rPr>
      </w:pPr>
      <w:r>
        <w:rPr>
          <w:sz w:val="24"/>
          <w:szCs w:val="24"/>
        </w:rPr>
        <w:t>addListeners</w:t>
      </w:r>
    </w:p>
    <w:p w:rsidR="009222B8" w:rsidRDefault="00A958B1">
      <w:pPr>
        <w:rPr>
          <w:rFonts w:ascii="Times New Roman" w:hAnsi="Times New Roman"/>
          <w:color w:val="auto"/>
          <w:sz w:val="24"/>
          <w:szCs w:val="24"/>
        </w:rPr>
      </w:pPr>
      <w:r>
        <w:rPr>
          <w:rFonts w:ascii="Times New Roman" w:hAnsi="Times New Roman"/>
          <w:color w:val="auto"/>
          <w:sz w:val="24"/>
          <w:szCs w:val="24"/>
        </w:rPr>
        <w:t xml:space="preserve">Kako bi </w:t>
      </w:r>
      <w:r w:rsidR="00103817">
        <w:rPr>
          <w:rFonts w:ascii="Times New Roman" w:hAnsi="Times New Roman"/>
          <w:color w:val="auto"/>
          <w:sz w:val="24"/>
          <w:szCs w:val="24"/>
        </w:rPr>
        <w:t xml:space="preserve">akcije nad elementima DOM stabla bile </w:t>
      </w:r>
      <w:r>
        <w:rPr>
          <w:rFonts w:ascii="Times New Roman" w:hAnsi="Times New Roman"/>
          <w:color w:val="auto"/>
          <w:sz w:val="24"/>
          <w:szCs w:val="24"/>
        </w:rPr>
        <w:t>moguće potrebno je definisati</w:t>
      </w:r>
      <w:r w:rsidR="00103817">
        <w:rPr>
          <w:rFonts w:ascii="Times New Roman" w:hAnsi="Times New Roman"/>
          <w:color w:val="auto"/>
          <w:sz w:val="24"/>
          <w:szCs w:val="24"/>
        </w:rPr>
        <w:t xml:space="preserve"> odgovarajuće metode. Implemetacija metode koja dodaje odgovarajuće akcije se nalazi na slici broj.</w:t>
      </w:r>
    </w:p>
    <w:p w:rsidR="00103817" w:rsidRDefault="00103817">
      <w:pPr>
        <w:rPr>
          <w:rFonts w:ascii="Times New Roman" w:hAnsi="Times New Roman"/>
          <w:color w:val="auto"/>
          <w:sz w:val="24"/>
          <w:szCs w:val="24"/>
        </w:rPr>
      </w:pPr>
    </w:p>
    <w:p w:rsidR="00103817" w:rsidRPr="004E2592" w:rsidRDefault="00103817" w:rsidP="004E2592">
      <w:pPr>
        <w:rPr>
          <w:color w:val="auto"/>
          <w:sz w:val="18"/>
          <w:szCs w:val="18"/>
        </w:rPr>
      </w:pPr>
      <w:r w:rsidRPr="004E2592">
        <w:rPr>
          <w:color w:val="auto"/>
          <w:sz w:val="18"/>
          <w:szCs w:val="18"/>
        </w:rPr>
        <w:t>addListeners(component) {</w:t>
      </w:r>
    </w:p>
    <w:p w:rsidR="00103817" w:rsidRPr="004E2592" w:rsidRDefault="00103817" w:rsidP="004E2592">
      <w:pPr>
        <w:rPr>
          <w:color w:val="auto"/>
          <w:sz w:val="18"/>
          <w:szCs w:val="18"/>
        </w:rPr>
      </w:pPr>
      <w:r w:rsidRPr="004E2592">
        <w:rPr>
          <w:color w:val="auto"/>
          <w:sz w:val="18"/>
          <w:szCs w:val="18"/>
        </w:rPr>
        <w:t xml:space="preserve">        if (component.children) {</w:t>
      </w:r>
    </w:p>
    <w:p w:rsidR="00103817" w:rsidRPr="004E2592" w:rsidRDefault="00103817" w:rsidP="004E2592">
      <w:pPr>
        <w:rPr>
          <w:color w:val="auto"/>
          <w:sz w:val="18"/>
          <w:szCs w:val="18"/>
        </w:rPr>
      </w:pPr>
      <w:r w:rsidRPr="004E2592">
        <w:rPr>
          <w:color w:val="auto"/>
          <w:sz w:val="18"/>
          <w:szCs w:val="18"/>
        </w:rPr>
        <w:t xml:space="preserve">            for (var child of component.children.values()) {</w:t>
      </w:r>
    </w:p>
    <w:p w:rsidR="00103817" w:rsidRPr="004E2592" w:rsidRDefault="00103817" w:rsidP="004E2592">
      <w:pPr>
        <w:rPr>
          <w:color w:val="auto"/>
          <w:sz w:val="18"/>
          <w:szCs w:val="18"/>
        </w:rPr>
      </w:pPr>
      <w:r w:rsidRPr="004E2592">
        <w:rPr>
          <w:color w:val="auto"/>
          <w:sz w:val="18"/>
          <w:szCs w:val="18"/>
        </w:rPr>
        <w:t xml:space="preserve">                this.addListeners(child);</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(component.onclick) {</w:t>
      </w:r>
    </w:p>
    <w:p w:rsidR="00103817" w:rsidRPr="004E2592" w:rsidRDefault="00103817" w:rsidP="004E2592">
      <w:pPr>
        <w:rPr>
          <w:color w:val="auto"/>
          <w:sz w:val="18"/>
          <w:szCs w:val="18"/>
        </w:rPr>
      </w:pPr>
      <w:r w:rsidRPr="004E2592">
        <w:rPr>
          <w:color w:val="auto"/>
          <w:sz w:val="18"/>
          <w:szCs w:val="18"/>
        </w:rPr>
        <w:lastRenderedPageBreak/>
        <w:t xml:space="preserve">            $("#" + component.id).click(component.onclick);</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(component.ondblclick) {</w:t>
      </w:r>
    </w:p>
    <w:p w:rsidR="00103817" w:rsidRPr="004E2592" w:rsidRDefault="00103817" w:rsidP="004E2592">
      <w:pPr>
        <w:rPr>
          <w:color w:val="auto"/>
          <w:sz w:val="18"/>
          <w:szCs w:val="18"/>
        </w:rPr>
      </w:pPr>
      <w:r w:rsidRPr="004E2592">
        <w:rPr>
          <w:color w:val="auto"/>
          <w:sz w:val="18"/>
          <w:szCs w:val="18"/>
        </w:rPr>
        <w:t xml:space="preserve">            $("#" + component.id).dblclick(component.ondblclick);</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(component.onchange) {</w:t>
      </w:r>
    </w:p>
    <w:p w:rsidR="00103817" w:rsidRPr="004E2592" w:rsidRDefault="00103817" w:rsidP="004E2592">
      <w:pPr>
        <w:rPr>
          <w:color w:val="auto"/>
          <w:sz w:val="18"/>
          <w:szCs w:val="18"/>
        </w:rPr>
      </w:pPr>
      <w:r w:rsidRPr="004E2592">
        <w:rPr>
          <w:color w:val="auto"/>
          <w:sz w:val="18"/>
          <w:szCs w:val="18"/>
        </w:rPr>
        <w:t xml:space="preserve">            $("#" + component.id).change(component.onchange);</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(component.onsubmit) {</w:t>
      </w:r>
    </w:p>
    <w:p w:rsidR="00103817" w:rsidRPr="004E2592" w:rsidRDefault="00103817" w:rsidP="004E2592">
      <w:pPr>
        <w:rPr>
          <w:color w:val="auto"/>
          <w:sz w:val="18"/>
          <w:szCs w:val="18"/>
        </w:rPr>
      </w:pPr>
      <w:r w:rsidRPr="004E2592">
        <w:rPr>
          <w:color w:val="auto"/>
          <w:sz w:val="18"/>
          <w:szCs w:val="18"/>
        </w:rPr>
        <w:t xml:space="preserve">            $("#" + component.id).submit(component.onsubmit);</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(component.onerror) {</w:t>
      </w:r>
    </w:p>
    <w:p w:rsidR="00103817" w:rsidRPr="004E2592" w:rsidRDefault="00103817" w:rsidP="004E2592">
      <w:pPr>
        <w:rPr>
          <w:color w:val="auto"/>
          <w:sz w:val="18"/>
          <w:szCs w:val="18"/>
        </w:rPr>
      </w:pPr>
      <w:r w:rsidRPr="004E2592">
        <w:rPr>
          <w:color w:val="auto"/>
          <w:sz w:val="18"/>
          <w:szCs w:val="18"/>
        </w:rPr>
        <w:t xml:space="preserve">            $("#" + component.id).error(component.onerror);</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(component.onselect) {</w:t>
      </w:r>
    </w:p>
    <w:p w:rsidR="00103817" w:rsidRPr="004E2592" w:rsidRDefault="00103817" w:rsidP="004E2592">
      <w:pPr>
        <w:rPr>
          <w:color w:val="auto"/>
          <w:sz w:val="18"/>
          <w:szCs w:val="18"/>
        </w:rPr>
      </w:pPr>
      <w:r w:rsidRPr="004E2592">
        <w:rPr>
          <w:color w:val="auto"/>
          <w:sz w:val="18"/>
          <w:szCs w:val="18"/>
        </w:rPr>
        <w:t xml:space="preserve">            $("#" + component.id).select(component.onselect);</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(component.ontoggle) {</w:t>
      </w:r>
    </w:p>
    <w:p w:rsidR="00103817" w:rsidRPr="004E2592" w:rsidRDefault="00103817" w:rsidP="004E2592">
      <w:pPr>
        <w:rPr>
          <w:color w:val="auto"/>
          <w:sz w:val="18"/>
          <w:szCs w:val="18"/>
        </w:rPr>
      </w:pPr>
      <w:r w:rsidRPr="004E2592">
        <w:rPr>
          <w:color w:val="auto"/>
          <w:sz w:val="18"/>
          <w:szCs w:val="18"/>
        </w:rPr>
        <w:t xml:space="preserve">            $("#" + component.id).toggle(component.ontoggle);</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(component.onhover) {</w:t>
      </w:r>
    </w:p>
    <w:p w:rsidR="00103817" w:rsidRPr="004E2592" w:rsidRDefault="00103817" w:rsidP="004E2592">
      <w:pPr>
        <w:rPr>
          <w:color w:val="auto"/>
          <w:sz w:val="18"/>
          <w:szCs w:val="18"/>
        </w:rPr>
      </w:pPr>
      <w:r w:rsidRPr="004E2592">
        <w:rPr>
          <w:color w:val="auto"/>
          <w:sz w:val="18"/>
          <w:szCs w:val="18"/>
        </w:rPr>
        <w:t xml:space="preserve">            $("#" + component.id).hover(component.onhover);</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(component.onfocus) {</w:t>
      </w:r>
    </w:p>
    <w:p w:rsidR="00103817" w:rsidRPr="004E2592" w:rsidRDefault="00103817" w:rsidP="004E2592">
      <w:pPr>
        <w:rPr>
          <w:color w:val="auto"/>
          <w:sz w:val="18"/>
          <w:szCs w:val="18"/>
        </w:rPr>
      </w:pPr>
      <w:r w:rsidRPr="004E2592">
        <w:rPr>
          <w:color w:val="auto"/>
          <w:sz w:val="18"/>
          <w:szCs w:val="18"/>
        </w:rPr>
        <w:t xml:space="preserve">            $("#" + component.id).focus(component.onfocus);</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(component.onfocusin) {</w:t>
      </w:r>
    </w:p>
    <w:p w:rsidR="00103817" w:rsidRPr="004E2592" w:rsidRDefault="00103817" w:rsidP="004E2592">
      <w:pPr>
        <w:rPr>
          <w:color w:val="auto"/>
          <w:sz w:val="18"/>
          <w:szCs w:val="18"/>
        </w:rPr>
      </w:pPr>
      <w:r w:rsidRPr="004E2592">
        <w:rPr>
          <w:color w:val="auto"/>
          <w:sz w:val="18"/>
          <w:szCs w:val="18"/>
        </w:rPr>
        <w:t xml:space="preserve">            $("#" + component.id).focusout(component.onfocusout);</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(component.onfocusout) {</w:t>
      </w:r>
    </w:p>
    <w:p w:rsidR="00103817" w:rsidRPr="004E2592" w:rsidRDefault="00103817" w:rsidP="004E2592">
      <w:pPr>
        <w:rPr>
          <w:color w:val="auto"/>
          <w:sz w:val="18"/>
          <w:szCs w:val="18"/>
        </w:rPr>
      </w:pPr>
      <w:r w:rsidRPr="004E2592">
        <w:rPr>
          <w:color w:val="auto"/>
          <w:sz w:val="18"/>
          <w:szCs w:val="18"/>
        </w:rPr>
        <w:t xml:space="preserve">            $("#" + component.id).focusin(component.onfocusin);</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(component.onmousedown) {</w:t>
      </w:r>
    </w:p>
    <w:p w:rsidR="00103817" w:rsidRPr="004E2592" w:rsidRDefault="00103817" w:rsidP="004E2592">
      <w:pPr>
        <w:rPr>
          <w:color w:val="auto"/>
          <w:sz w:val="18"/>
          <w:szCs w:val="18"/>
        </w:rPr>
      </w:pPr>
      <w:r w:rsidRPr="004E2592">
        <w:rPr>
          <w:color w:val="auto"/>
          <w:sz w:val="18"/>
          <w:szCs w:val="18"/>
        </w:rPr>
        <w:t xml:space="preserve">            $("#" + component.id).mousedown(component.onmousedown);</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(component.onmouseenter) {</w:t>
      </w:r>
    </w:p>
    <w:p w:rsidR="00103817" w:rsidRPr="004E2592" w:rsidRDefault="00103817" w:rsidP="004E2592">
      <w:pPr>
        <w:rPr>
          <w:color w:val="auto"/>
          <w:sz w:val="18"/>
          <w:szCs w:val="18"/>
        </w:rPr>
      </w:pPr>
      <w:r w:rsidRPr="004E2592">
        <w:rPr>
          <w:color w:val="auto"/>
          <w:sz w:val="18"/>
          <w:szCs w:val="18"/>
        </w:rPr>
        <w:t xml:space="preserve">            $("#" + component.id).mouseenter(component.onmouseenter);</w:t>
      </w:r>
    </w:p>
    <w:p w:rsidR="00103817" w:rsidRPr="004E2592" w:rsidRDefault="00103817" w:rsidP="004E2592">
      <w:pPr>
        <w:rPr>
          <w:color w:val="auto"/>
          <w:sz w:val="18"/>
          <w:szCs w:val="18"/>
        </w:rPr>
      </w:pPr>
      <w:r w:rsidRPr="004E2592">
        <w:rPr>
          <w:color w:val="auto"/>
          <w:sz w:val="18"/>
          <w:szCs w:val="18"/>
        </w:rPr>
        <w:lastRenderedPageBreak/>
        <w:t xml:space="preserve">        }</w:t>
      </w:r>
    </w:p>
    <w:p w:rsidR="00103817" w:rsidRPr="004E2592" w:rsidRDefault="00103817" w:rsidP="004E2592">
      <w:pPr>
        <w:rPr>
          <w:color w:val="auto"/>
          <w:sz w:val="18"/>
          <w:szCs w:val="18"/>
        </w:rPr>
      </w:pPr>
      <w:r w:rsidRPr="004E2592">
        <w:rPr>
          <w:color w:val="auto"/>
          <w:sz w:val="18"/>
          <w:szCs w:val="18"/>
        </w:rPr>
        <w:t xml:space="preserve">        if (component.onmouseleave) {</w:t>
      </w:r>
    </w:p>
    <w:p w:rsidR="00103817" w:rsidRPr="004E2592" w:rsidRDefault="00103817" w:rsidP="004E2592">
      <w:pPr>
        <w:rPr>
          <w:color w:val="auto"/>
          <w:sz w:val="18"/>
          <w:szCs w:val="18"/>
        </w:rPr>
      </w:pPr>
      <w:r w:rsidRPr="004E2592">
        <w:rPr>
          <w:color w:val="auto"/>
          <w:sz w:val="18"/>
          <w:szCs w:val="18"/>
        </w:rPr>
        <w:t xml:space="preserve">            $("#" + component.id).mouseleave(component.onmouseleave);</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(component.onmousemove) {</w:t>
      </w:r>
    </w:p>
    <w:p w:rsidR="00103817" w:rsidRPr="004E2592" w:rsidRDefault="00103817" w:rsidP="004E2592">
      <w:pPr>
        <w:rPr>
          <w:color w:val="auto"/>
          <w:sz w:val="18"/>
          <w:szCs w:val="18"/>
        </w:rPr>
      </w:pPr>
      <w:r w:rsidRPr="004E2592">
        <w:rPr>
          <w:color w:val="auto"/>
          <w:sz w:val="18"/>
          <w:szCs w:val="18"/>
        </w:rPr>
        <w:t xml:space="preserve">            $("#" + component.id).mousemove(component.onmousemove);</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(component.onmouseout) {</w:t>
      </w:r>
    </w:p>
    <w:p w:rsidR="00103817" w:rsidRPr="004E2592" w:rsidRDefault="00103817" w:rsidP="004E2592">
      <w:pPr>
        <w:rPr>
          <w:color w:val="auto"/>
          <w:sz w:val="18"/>
          <w:szCs w:val="18"/>
        </w:rPr>
      </w:pPr>
      <w:r w:rsidRPr="004E2592">
        <w:rPr>
          <w:color w:val="auto"/>
          <w:sz w:val="18"/>
          <w:szCs w:val="18"/>
        </w:rPr>
        <w:t xml:space="preserve">            $("#" + component.id).mouseout(component.onmouseout);</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(component.onmouseover) {</w:t>
      </w:r>
    </w:p>
    <w:p w:rsidR="00103817" w:rsidRPr="004E2592" w:rsidRDefault="00103817" w:rsidP="004E2592">
      <w:pPr>
        <w:rPr>
          <w:color w:val="auto"/>
          <w:sz w:val="18"/>
          <w:szCs w:val="18"/>
        </w:rPr>
      </w:pPr>
      <w:r w:rsidRPr="004E2592">
        <w:rPr>
          <w:color w:val="auto"/>
          <w:sz w:val="18"/>
          <w:szCs w:val="18"/>
        </w:rPr>
        <w:t xml:space="preserve">            $("#" + component.id).mouseover(component.onmouseover);</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(component.onmouseup) {</w:t>
      </w:r>
    </w:p>
    <w:p w:rsidR="00103817" w:rsidRPr="004E2592" w:rsidRDefault="00103817" w:rsidP="004E2592">
      <w:pPr>
        <w:rPr>
          <w:color w:val="auto"/>
          <w:sz w:val="18"/>
          <w:szCs w:val="18"/>
        </w:rPr>
      </w:pPr>
      <w:r w:rsidRPr="004E2592">
        <w:rPr>
          <w:color w:val="auto"/>
          <w:sz w:val="18"/>
          <w:szCs w:val="18"/>
        </w:rPr>
        <w:t xml:space="preserve">            $("#" + component.id).mouseup(component.onmouseup);</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(component.onkeydown) {</w:t>
      </w:r>
    </w:p>
    <w:p w:rsidR="00103817" w:rsidRPr="004E2592" w:rsidRDefault="00103817" w:rsidP="004E2592">
      <w:pPr>
        <w:rPr>
          <w:color w:val="auto"/>
          <w:sz w:val="18"/>
          <w:szCs w:val="18"/>
        </w:rPr>
      </w:pPr>
      <w:r w:rsidRPr="004E2592">
        <w:rPr>
          <w:color w:val="auto"/>
          <w:sz w:val="18"/>
          <w:szCs w:val="18"/>
        </w:rPr>
        <w:t xml:space="preserve">            $("#" + component.id).keydown(component.onkeydown);</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(component.onkeypress) {</w:t>
      </w:r>
    </w:p>
    <w:p w:rsidR="00103817" w:rsidRPr="004E2592" w:rsidRDefault="00103817" w:rsidP="004E2592">
      <w:pPr>
        <w:rPr>
          <w:color w:val="auto"/>
          <w:sz w:val="18"/>
          <w:szCs w:val="18"/>
        </w:rPr>
      </w:pPr>
      <w:r w:rsidRPr="004E2592">
        <w:rPr>
          <w:color w:val="auto"/>
          <w:sz w:val="18"/>
          <w:szCs w:val="18"/>
        </w:rPr>
        <w:t xml:space="preserve">            $("#" + component.id).keypress(component.onkeypress);</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r w:rsidRPr="004E2592">
        <w:rPr>
          <w:color w:val="auto"/>
          <w:sz w:val="18"/>
          <w:szCs w:val="18"/>
        </w:rPr>
        <w:t xml:space="preserve">        if (component.onkeyup) {</w:t>
      </w:r>
    </w:p>
    <w:p w:rsidR="00103817" w:rsidRPr="004E2592" w:rsidRDefault="00103817" w:rsidP="004E2592">
      <w:pPr>
        <w:rPr>
          <w:color w:val="auto"/>
          <w:sz w:val="18"/>
          <w:szCs w:val="18"/>
        </w:rPr>
      </w:pPr>
      <w:r w:rsidRPr="004E2592">
        <w:rPr>
          <w:color w:val="auto"/>
          <w:sz w:val="18"/>
          <w:szCs w:val="18"/>
        </w:rPr>
        <w:t xml:space="preserve">            $("#" + component.id).keyup(component.onkeyup);</w:t>
      </w:r>
    </w:p>
    <w:p w:rsidR="00103817" w:rsidRPr="004E2592" w:rsidRDefault="00103817" w:rsidP="004E2592">
      <w:pPr>
        <w:rPr>
          <w:color w:val="auto"/>
          <w:sz w:val="18"/>
          <w:szCs w:val="18"/>
        </w:rPr>
      </w:pPr>
      <w:r w:rsidRPr="004E2592">
        <w:rPr>
          <w:color w:val="auto"/>
          <w:sz w:val="18"/>
          <w:szCs w:val="18"/>
        </w:rPr>
        <w:t xml:space="preserve">        }</w:t>
      </w:r>
    </w:p>
    <w:p w:rsidR="00103817" w:rsidRPr="004E2592" w:rsidRDefault="00103817" w:rsidP="004E2592">
      <w:pPr>
        <w:rPr>
          <w:color w:val="auto"/>
          <w:sz w:val="18"/>
          <w:szCs w:val="18"/>
        </w:rPr>
      </w:pPr>
    </w:p>
    <w:p w:rsidR="00103817" w:rsidRPr="004E2592" w:rsidRDefault="00103817" w:rsidP="004E2592">
      <w:pPr>
        <w:rPr>
          <w:color w:val="auto"/>
          <w:sz w:val="18"/>
          <w:szCs w:val="18"/>
        </w:rPr>
      </w:pPr>
      <w:r w:rsidRPr="004E2592">
        <w:rPr>
          <w:color w:val="auto"/>
          <w:sz w:val="18"/>
          <w:szCs w:val="18"/>
        </w:rPr>
        <w:t xml:space="preserve">        var el = $("#" + component.id);</w:t>
      </w:r>
    </w:p>
    <w:p w:rsidR="00103817" w:rsidRPr="004E2592" w:rsidRDefault="00103817" w:rsidP="004E2592">
      <w:pPr>
        <w:rPr>
          <w:color w:val="auto"/>
          <w:sz w:val="18"/>
          <w:szCs w:val="18"/>
        </w:rPr>
      </w:pPr>
      <w:r w:rsidRPr="004E2592">
        <w:rPr>
          <w:color w:val="auto"/>
          <w:sz w:val="18"/>
          <w:szCs w:val="18"/>
        </w:rPr>
        <w:t xml:space="preserve">        el[0].component = component;</w:t>
      </w:r>
    </w:p>
    <w:p w:rsidR="00103817" w:rsidRPr="004E2592" w:rsidRDefault="00103817" w:rsidP="004E2592">
      <w:pPr>
        <w:rPr>
          <w:color w:val="auto"/>
          <w:sz w:val="18"/>
          <w:szCs w:val="18"/>
        </w:rPr>
      </w:pPr>
      <w:r w:rsidRPr="004E2592">
        <w:rPr>
          <w:color w:val="auto"/>
          <w:sz w:val="18"/>
          <w:szCs w:val="18"/>
        </w:rPr>
        <w:t xml:space="preserve">    }</w:t>
      </w:r>
    </w:p>
    <w:p w:rsidR="00D654B3" w:rsidRDefault="00D654B3" w:rsidP="00103817">
      <w:pPr>
        <w:rPr>
          <w:color w:val="auto"/>
        </w:rPr>
      </w:pPr>
    </w:p>
    <w:p w:rsidR="00D654B3" w:rsidRDefault="00D654B3" w:rsidP="00D654B3">
      <w:pPr>
        <w:pStyle w:val="naslovslike"/>
      </w:pPr>
      <w:r>
        <w:t>Slika 2.1 Implementacija addListeners metode</w:t>
      </w:r>
    </w:p>
    <w:p w:rsidR="00D654B3" w:rsidRPr="00103817" w:rsidRDefault="00D654B3" w:rsidP="00103817">
      <w:pPr>
        <w:rPr>
          <w:color w:val="auto"/>
        </w:rPr>
      </w:pPr>
    </w:p>
    <w:p w:rsidR="00E72719" w:rsidRDefault="00C33525">
      <w:pPr>
        <w:pStyle w:val="Heading2"/>
        <w:numPr>
          <w:ilvl w:val="1"/>
          <w:numId w:val="3"/>
        </w:numPr>
      </w:pPr>
      <w:bookmarkStart w:id="123" w:name="_Toc7768512"/>
      <w:bookmarkStart w:id="124" w:name="_Toc8841921"/>
      <w:r>
        <w:lastRenderedPageBreak/>
        <w:t xml:space="preserve">Google Gmail </w:t>
      </w:r>
      <w:r>
        <w:rPr>
          <w:lang w:val="en-US"/>
        </w:rPr>
        <w:t>API</w:t>
      </w:r>
      <w:bookmarkEnd w:id="123"/>
      <w:bookmarkEnd w:id="124"/>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Google Gmail API je skup funkcija razvijen od strane Google-a kako bi omogućio drugim aplikacijama da komuniciraju sa Google servisima i da ih integrišu u svoja rešenja. Druge aplikacije mogu koristiti Google Gmail API kako bi poboljšale ili proširile svoja rešenja. </w:t>
      </w:r>
      <w:r>
        <w:rPr>
          <w:rFonts w:ascii="Times New Roman" w:hAnsi="Times New Roman"/>
          <w:color w:val="auto"/>
          <w:sz w:val="24"/>
          <w:szCs w:val="24"/>
          <w:lang w:val="en-US"/>
        </w:rPr>
        <w:t xml:space="preserve">[] </w:t>
      </w:r>
      <w:r>
        <w:rPr>
          <w:rFonts w:ascii="Times New Roman" w:hAnsi="Times New Roman"/>
          <w:color w:val="auto"/>
          <w:sz w:val="24"/>
          <w:szCs w:val="24"/>
        </w:rPr>
        <w:t xml:space="preserve">Implemetacije </w:t>
      </w:r>
      <w:r>
        <w:rPr>
          <w:rFonts w:ascii="Times New Roman" w:hAnsi="Times New Roman"/>
          <w:color w:val="auto"/>
          <w:sz w:val="24"/>
          <w:szCs w:val="24"/>
          <w:lang w:val="en-US"/>
        </w:rPr>
        <w:t xml:space="preserve">Google </w:t>
      </w:r>
      <w:r>
        <w:rPr>
          <w:rFonts w:ascii="Times New Roman" w:hAnsi="Times New Roman"/>
          <w:color w:val="auto"/>
          <w:sz w:val="24"/>
          <w:szCs w:val="24"/>
        </w:rPr>
        <w:t>Gmail API-ja postoje u programskim jezicama Java, JavaScript, .NET, Objective C, PHP i Python.</w:t>
      </w:r>
    </w:p>
    <w:p w:rsidR="00E72719" w:rsidRDefault="00C33525">
      <w:pPr>
        <w:pStyle w:val="Heading3"/>
        <w:numPr>
          <w:ilvl w:val="2"/>
          <w:numId w:val="3"/>
        </w:numPr>
      </w:pPr>
      <w:bookmarkStart w:id="125" w:name="_Toc7768513"/>
      <w:bookmarkStart w:id="126" w:name="_Toc8841922"/>
      <w:bookmarkEnd w:id="125"/>
      <w:r>
        <w:t>Podešavanje Google Gmail API-ja</w:t>
      </w:r>
      <w:bookmarkEnd w:id="126"/>
    </w:p>
    <w:p w:rsidR="00E72719" w:rsidRDefault="00C33525">
      <w:pPr>
        <w:rPr>
          <w:rFonts w:ascii="Times New Roman" w:hAnsi="Times New Roman"/>
          <w:color w:val="auto"/>
          <w:sz w:val="24"/>
          <w:szCs w:val="24"/>
        </w:rPr>
      </w:pPr>
      <w:r>
        <w:rPr>
          <w:rFonts w:ascii="Times New Roman" w:hAnsi="Times New Roman"/>
          <w:color w:val="auto"/>
          <w:sz w:val="24"/>
          <w:szCs w:val="24"/>
        </w:rPr>
        <w:t>Kao što je već spomenuto, serverski deo aplikacije je kreiran radi lakše komunikacije sa Google Gmail API-jem. Google Gmail API nudi RESTful pristup funkcionalnostima. Za većinu veb aplikacija Gmail API je najbolji izbor jer nudi autorizovan pristup korisnikovim Gmail podacima. U Google Gmail API-ju svaka funkcionalnost predstavlja poseban resurs. Neke od funkcionalnosti koje nudi Gmail API  su:</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pregled elektronske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manipulisanje elektronskom poštom,</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kreiranje nove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slanje pošte,</w:t>
      </w:r>
    </w:p>
    <w:p w:rsidR="00E72719" w:rsidRDefault="00C33525">
      <w:pPr>
        <w:numPr>
          <w:ilvl w:val="0"/>
          <w:numId w:val="7"/>
        </w:numPr>
        <w:rPr>
          <w:rFonts w:ascii="Times New Roman" w:hAnsi="Times New Roman"/>
          <w:color w:val="auto"/>
          <w:sz w:val="24"/>
          <w:szCs w:val="24"/>
        </w:rPr>
      </w:pPr>
      <w:r>
        <w:rPr>
          <w:rFonts w:ascii="Times New Roman" w:hAnsi="Times New Roman"/>
          <w:color w:val="auto"/>
          <w:sz w:val="24"/>
          <w:szCs w:val="24"/>
        </w:rPr>
        <w:t>upravljanje labelama.</w:t>
      </w:r>
    </w:p>
    <w:p w:rsidR="00E72719" w:rsidRDefault="00C33525">
      <w:pPr>
        <w:rPr>
          <w:rFonts w:ascii="Times New Roman" w:hAnsi="Times New Roman"/>
          <w:color w:val="auto"/>
          <w:sz w:val="24"/>
          <w:szCs w:val="24"/>
        </w:rPr>
      </w:pPr>
      <w:r>
        <w:rPr>
          <w:rFonts w:ascii="Times New Roman" w:hAnsi="Times New Roman"/>
          <w:color w:val="auto"/>
          <w:sz w:val="24"/>
          <w:szCs w:val="24"/>
        </w:rPr>
        <w:t>Radi lakšeg kreiranja API zahteva korisnik može izabrati neku od gotovih implementacija Gmail API-ja. U ovom projektu je korišćena Java biblioteka.</w:t>
      </w:r>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Biblioteka je jednostavna za korišćenje i dobro dokumentovana. U Spring projekat se može uvesti preko </w:t>
      </w:r>
      <w:r>
        <w:rPr>
          <w:rFonts w:ascii="Times New Roman" w:hAnsi="Times New Roman"/>
          <w:i/>
          <w:iCs/>
          <w:color w:val="auto"/>
          <w:sz w:val="24"/>
          <w:szCs w:val="24"/>
        </w:rPr>
        <w:t>maven</w:t>
      </w:r>
      <w:r>
        <w:rPr>
          <w:rFonts w:ascii="Times New Roman" w:hAnsi="Times New Roman"/>
          <w:color w:val="auto"/>
          <w:sz w:val="24"/>
          <w:szCs w:val="24"/>
        </w:rPr>
        <w:t xml:space="preserve"> </w:t>
      </w:r>
      <w:r>
        <w:rPr>
          <w:rFonts w:ascii="Times New Roman" w:hAnsi="Times New Roman"/>
          <w:color w:val="auto"/>
          <w:sz w:val="24"/>
          <w:szCs w:val="24"/>
          <w:lang w:val="en-US"/>
        </w:rPr>
        <w:t>[]</w:t>
      </w:r>
      <w:r>
        <w:rPr>
          <w:rFonts w:ascii="Times New Roman" w:hAnsi="Times New Roman"/>
          <w:color w:val="auto"/>
          <w:sz w:val="24"/>
          <w:szCs w:val="24"/>
        </w:rPr>
        <w:t xml:space="preserve"> zavisnosti. </w:t>
      </w:r>
    </w:p>
    <w:p w:rsidR="00E72719" w:rsidRDefault="00E72719"/>
    <w:p w:rsidR="00E72719" w:rsidRDefault="00C33525">
      <w:r>
        <w:rPr>
          <w:color w:val="008080"/>
        </w:rPr>
        <w:tab/>
        <w:t>&lt;</w:t>
      </w:r>
      <w:r>
        <w:rPr>
          <w:color w:val="3F7F7F"/>
        </w:rPr>
        <w:t>dependency</w:t>
      </w:r>
      <w:r>
        <w:rPr>
          <w:color w:val="008080"/>
        </w:rPr>
        <w:t>&gt;</w:t>
      </w:r>
    </w:p>
    <w:p w:rsidR="00E72719" w:rsidRDefault="00C33525">
      <w:pPr>
        <w:jc w:val="left"/>
      </w:pPr>
      <w:r>
        <w:rPr>
          <w:color w:val="000000"/>
        </w:rPr>
        <w:tab/>
        <w:t xml:space="preserve">  </w:t>
      </w:r>
      <w:r>
        <w:rPr>
          <w:color w:val="008080"/>
        </w:rPr>
        <w:t>&lt;</w:t>
      </w:r>
      <w:r>
        <w:rPr>
          <w:color w:val="3F7F7F"/>
        </w:rPr>
        <w:t>groupId</w:t>
      </w:r>
      <w:r>
        <w:rPr>
          <w:color w:val="008080"/>
        </w:rPr>
        <w:t>&gt;</w:t>
      </w:r>
      <w:r>
        <w:rPr>
          <w:color w:val="000000"/>
        </w:rPr>
        <w:t>com.google.apis</w:t>
      </w:r>
      <w:r>
        <w:rPr>
          <w:color w:val="008080"/>
        </w:rPr>
        <w:t>&lt;/</w:t>
      </w:r>
      <w:r>
        <w:rPr>
          <w:color w:val="3F7F7F"/>
        </w:rPr>
        <w:t>groupId</w:t>
      </w:r>
      <w:r>
        <w:rPr>
          <w:color w:val="008080"/>
        </w:rPr>
        <w:t>&gt;</w:t>
      </w:r>
    </w:p>
    <w:p w:rsidR="00E72719" w:rsidRDefault="00C33525">
      <w:pPr>
        <w:jc w:val="left"/>
      </w:pPr>
      <w:r>
        <w:rPr>
          <w:color w:val="000000"/>
        </w:rPr>
        <w:tab/>
        <w:t xml:space="preserve">  </w:t>
      </w:r>
      <w:r>
        <w:rPr>
          <w:color w:val="008080"/>
        </w:rPr>
        <w:t>&lt;</w:t>
      </w:r>
      <w:r>
        <w:rPr>
          <w:color w:val="3F7F7F"/>
        </w:rPr>
        <w:t>artifactId</w:t>
      </w:r>
      <w:r>
        <w:rPr>
          <w:color w:val="008080"/>
        </w:rPr>
        <w:t>&gt;</w:t>
      </w:r>
      <w:r>
        <w:rPr>
          <w:color w:val="000000"/>
        </w:rPr>
        <w:t>google-</w:t>
      </w:r>
      <w:r>
        <w:rPr>
          <w:color w:val="000000"/>
          <w:u w:val="single"/>
        </w:rPr>
        <w:t>api</w:t>
      </w:r>
      <w:r>
        <w:rPr>
          <w:color w:val="000000"/>
        </w:rPr>
        <w:t>-services-</w:t>
      </w:r>
      <w:r>
        <w:rPr>
          <w:color w:val="000000"/>
          <w:u w:val="single"/>
        </w:rPr>
        <w:t>gmail</w:t>
      </w:r>
      <w:r>
        <w:rPr>
          <w:color w:val="008080"/>
        </w:rPr>
        <w:t>&lt;/</w:t>
      </w:r>
      <w:r>
        <w:rPr>
          <w:color w:val="3F7F7F"/>
        </w:rPr>
        <w:t>artifactId</w:t>
      </w:r>
      <w:r>
        <w:rPr>
          <w:color w:val="008080"/>
        </w:rPr>
        <w:t>&gt;</w:t>
      </w:r>
    </w:p>
    <w:p w:rsidR="00E72719" w:rsidRDefault="00C33525">
      <w:pPr>
        <w:jc w:val="left"/>
      </w:pPr>
      <w:r>
        <w:rPr>
          <w:color w:val="000000"/>
        </w:rPr>
        <w:tab/>
        <w:t xml:space="preserve">  </w:t>
      </w:r>
      <w:r>
        <w:rPr>
          <w:color w:val="008080"/>
        </w:rPr>
        <w:t>&lt;</w:t>
      </w:r>
      <w:r>
        <w:rPr>
          <w:color w:val="3F7F7F"/>
        </w:rPr>
        <w:t>version</w:t>
      </w:r>
      <w:r>
        <w:rPr>
          <w:color w:val="008080"/>
        </w:rPr>
        <w:t>&gt;</w:t>
      </w:r>
      <w:r>
        <w:rPr>
          <w:color w:val="000000"/>
        </w:rPr>
        <w:t>v1-rev65-1.18.0-</w:t>
      </w:r>
      <w:r>
        <w:rPr>
          <w:color w:val="000000"/>
          <w:u w:val="single"/>
        </w:rPr>
        <w:t>rc</w:t>
      </w:r>
      <w:r>
        <w:rPr>
          <w:color w:val="008080"/>
        </w:rPr>
        <w:t>&lt;/</w:t>
      </w:r>
      <w:r>
        <w:rPr>
          <w:color w:val="3F7F7F"/>
        </w:rPr>
        <w:t>version</w:t>
      </w:r>
      <w:r>
        <w:rPr>
          <w:color w:val="008080"/>
        </w:rPr>
        <w:t>&gt;</w:t>
      </w:r>
    </w:p>
    <w:p w:rsidR="00E72719" w:rsidRDefault="00C33525">
      <w:r>
        <w:rPr>
          <w:color w:val="000000"/>
        </w:rPr>
        <w:tab/>
      </w:r>
      <w:r>
        <w:rPr>
          <w:color w:val="008080"/>
        </w:rPr>
        <w:t>&lt;/</w:t>
      </w:r>
      <w:r>
        <w:rPr>
          <w:color w:val="3F7F7F"/>
        </w:rPr>
        <w:t>dependency</w:t>
      </w:r>
      <w:r>
        <w:rPr>
          <w:color w:val="008080"/>
        </w:rPr>
        <w:t>&gt;</w:t>
      </w:r>
    </w:p>
    <w:p w:rsidR="00FE6FAE" w:rsidRPr="00FE6FAE" w:rsidRDefault="00FE6FAE"/>
    <w:p w:rsidR="00E72719" w:rsidRDefault="00C33525">
      <w:pPr>
        <w:pStyle w:val="naslovslike"/>
      </w:pPr>
      <w:r>
        <w:t>Slika 2.1 Importovanje Gmail API biblioteke u Spring projekat</w:t>
      </w:r>
    </w:p>
    <w:p w:rsidR="00E72719" w:rsidRDefault="00C33525">
      <w:r>
        <w:rPr>
          <w:color w:val="000000"/>
        </w:rPr>
        <w:tab/>
      </w:r>
    </w:p>
    <w:p w:rsidR="00E72719" w:rsidRDefault="00C33525">
      <w:r>
        <w:rPr>
          <w:rFonts w:ascii="Times New Roman" w:hAnsi="Times New Roman"/>
          <w:color w:val="auto"/>
          <w:sz w:val="24"/>
          <w:szCs w:val="24"/>
        </w:rPr>
        <w:t xml:space="preserve">Nakon što je biblioteka uvezena u projekat može se koristiti. Gmail API pre korišćenja zahteva autentifikaciju i autorizaciju. </w:t>
      </w:r>
      <w:r>
        <w:rPr>
          <w:rFonts w:ascii="Times New Roman" w:hAnsi="Times New Roman"/>
          <w:color w:val="auto"/>
          <w:sz w:val="24"/>
          <w:szCs w:val="24"/>
          <w:lang w:val="en-US"/>
        </w:rPr>
        <w:t xml:space="preserve">[wiki] </w:t>
      </w:r>
      <w:r>
        <w:rPr>
          <w:rFonts w:ascii="Times New Roman" w:hAnsi="Times New Roman"/>
          <w:color w:val="auto"/>
          <w:sz w:val="24"/>
          <w:szCs w:val="24"/>
        </w:rPr>
        <w:t xml:space="preserve">Google API koristi OAuth 2.0 protokol </w:t>
      </w:r>
      <w:r>
        <w:rPr>
          <w:rFonts w:ascii="Times New Roman" w:hAnsi="Times New Roman"/>
          <w:color w:val="auto"/>
          <w:sz w:val="24"/>
          <w:szCs w:val="24"/>
          <w:lang w:val="en-US"/>
        </w:rPr>
        <w:t xml:space="preserve">[] </w:t>
      </w:r>
      <w:r>
        <w:rPr>
          <w:rFonts w:ascii="Times New Roman" w:hAnsi="Times New Roman"/>
          <w:color w:val="auto"/>
          <w:sz w:val="24"/>
          <w:szCs w:val="24"/>
        </w:rPr>
        <w:t>za autentifikaciju. OAuth2</w:t>
      </w:r>
      <w:r>
        <w:rPr>
          <w:rFonts w:ascii="Times New Roman" w:hAnsi="Times New Roman"/>
          <w:color w:val="auto"/>
          <w:sz w:val="24"/>
          <w:szCs w:val="24"/>
          <w:lang w:val="en-US"/>
        </w:rPr>
        <w:t xml:space="preserve"> </w:t>
      </w:r>
      <w:r>
        <w:rPr>
          <w:rFonts w:ascii="Times New Roman" w:hAnsi="Times New Roman"/>
          <w:color w:val="auto"/>
          <w:sz w:val="24"/>
          <w:szCs w:val="24"/>
        </w:rPr>
        <w:t xml:space="preserve">protokol je jednostavan protokol za autentifikaciju, zahteva postojanje </w:t>
      </w:r>
      <w:r>
        <w:rPr>
          <w:rFonts w:ascii="Times New Roman" w:hAnsi="Times New Roman"/>
          <w:i/>
          <w:color w:val="auto"/>
          <w:sz w:val="24"/>
          <w:szCs w:val="24"/>
        </w:rPr>
        <w:t>clientId</w:t>
      </w:r>
      <w:r>
        <w:rPr>
          <w:rFonts w:ascii="Times New Roman" w:hAnsi="Times New Roman"/>
          <w:color w:val="auto"/>
          <w:sz w:val="24"/>
          <w:szCs w:val="24"/>
        </w:rPr>
        <w:t xml:space="preserve"> i </w:t>
      </w:r>
      <w:r>
        <w:rPr>
          <w:rFonts w:ascii="Times New Roman" w:hAnsi="Times New Roman"/>
          <w:i/>
          <w:color w:val="auto"/>
          <w:sz w:val="24"/>
          <w:szCs w:val="24"/>
        </w:rPr>
        <w:t>clientSecret</w:t>
      </w:r>
      <w:r>
        <w:rPr>
          <w:rFonts w:ascii="Times New Roman" w:hAnsi="Times New Roman"/>
          <w:color w:val="auto"/>
          <w:sz w:val="24"/>
          <w:szCs w:val="24"/>
        </w:rPr>
        <w:t xml:space="preserve"> kredencijala. Ove kredencijale je moguće dobiti nakon što se za određeni nalog omogući Gmail API. Postupak dobijanja kredencijala je jednostavan i moguć prolaskom kroz sledeće podešavanje</w:t>
      </w:r>
      <w:r>
        <w:t xml:space="preserve"> </w:t>
      </w:r>
      <w:hyperlink r:id="rId15">
        <w:r>
          <w:rPr>
            <w:rStyle w:val="InternetLink"/>
          </w:rPr>
          <w:t>https://console.developers.google.com/flows/enableapi?apiid=gmail&amp;pli=1</w:t>
        </w:r>
      </w:hyperlink>
      <w:r>
        <w:t>.</w:t>
      </w:r>
    </w:p>
    <w:p w:rsidR="00E72719" w:rsidRDefault="00E72719"/>
    <w:p w:rsidR="00E72719" w:rsidRDefault="00C33525">
      <w:pPr>
        <w:pStyle w:val="Heading3"/>
        <w:numPr>
          <w:ilvl w:val="2"/>
          <w:numId w:val="3"/>
        </w:numPr>
      </w:pPr>
      <w:bookmarkStart w:id="127" w:name="_Toc7768514"/>
      <w:bookmarkStart w:id="128" w:name="_Toc8841923"/>
      <w:r>
        <w:t>API pregled</w:t>
      </w:r>
      <w:bookmarkEnd w:id="127"/>
      <w:bookmarkEnd w:id="128"/>
    </w:p>
    <w:p w:rsidR="00E72719" w:rsidRDefault="00C33525">
      <w:pPr>
        <w:rPr>
          <w:rFonts w:ascii="Times New Roman" w:hAnsi="Times New Roman"/>
          <w:color w:val="auto"/>
          <w:sz w:val="24"/>
          <w:szCs w:val="24"/>
        </w:rPr>
      </w:pPr>
      <w:r>
        <w:rPr>
          <w:rFonts w:ascii="Times New Roman" w:hAnsi="Times New Roman"/>
          <w:color w:val="auto"/>
          <w:sz w:val="24"/>
          <w:szCs w:val="24"/>
        </w:rPr>
        <w:t>Gmail API je veb servis koji koristi RESTful način komunikacije a resursi su predstavljeni u JSON formatu. Resursi koje nudi Google Gmail API su:</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message</w:t>
      </w:r>
      <w:r>
        <w:rPr>
          <w:rFonts w:ascii="Times New Roman" w:hAnsi="Times New Roman"/>
          <w:color w:val="auto"/>
          <w:sz w:val="24"/>
          <w:szCs w:val="24"/>
        </w:rPr>
        <w:t xml:space="preserve"> – resurs koji predstavlja poruku, nije promenljiv. Poruka može biti kreirana ili obrisana ali se ni jedno svojstvo poruke ne može izmeniti,</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draft</w:t>
      </w:r>
      <w:r>
        <w:rPr>
          <w:rFonts w:ascii="Times New Roman" w:hAnsi="Times New Roman"/>
          <w:color w:val="auto"/>
          <w:sz w:val="24"/>
          <w:szCs w:val="24"/>
        </w:rPr>
        <w:t xml:space="preserve"> – resurs koji predstavlja poruku koja je kreirana ali nije poslana. Draft resurs je vezan za jedan </w:t>
      </w:r>
      <w:r>
        <w:rPr>
          <w:rFonts w:ascii="Times New Roman" w:hAnsi="Times New Roman"/>
          <w:i/>
          <w:iCs/>
          <w:color w:val="auto"/>
          <w:sz w:val="24"/>
          <w:szCs w:val="24"/>
        </w:rPr>
        <w:t>message</w:t>
      </w:r>
      <w:r>
        <w:rPr>
          <w:rFonts w:ascii="Times New Roman" w:hAnsi="Times New Roman"/>
          <w:color w:val="auto"/>
          <w:sz w:val="24"/>
          <w:szCs w:val="24"/>
        </w:rPr>
        <w:t xml:space="preserve"> resurs koji može biti izmenjen. Nakon slanja, </w:t>
      </w:r>
      <w:r>
        <w:rPr>
          <w:rFonts w:ascii="Times New Roman" w:hAnsi="Times New Roman"/>
          <w:i/>
          <w:iCs/>
          <w:color w:val="auto"/>
          <w:sz w:val="24"/>
          <w:szCs w:val="24"/>
        </w:rPr>
        <w:t>draft</w:t>
      </w:r>
      <w:r>
        <w:rPr>
          <w:rFonts w:ascii="Times New Roman" w:hAnsi="Times New Roman"/>
          <w:color w:val="auto"/>
          <w:sz w:val="24"/>
          <w:szCs w:val="24"/>
        </w:rPr>
        <w:t xml:space="preserve"> resurs se briše i resursu se dodaje sistemska labela SENT</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label</w:t>
      </w:r>
      <w:r>
        <w:rPr>
          <w:rFonts w:ascii="Times New Roman" w:hAnsi="Times New Roman"/>
          <w:color w:val="auto"/>
          <w:sz w:val="24"/>
          <w:szCs w:val="24"/>
        </w:rPr>
        <w:t xml:space="preserve"> – resurs koji služi kao sredstvo kategorizacije poruka. Label resurs ima </w:t>
      </w:r>
      <w:r>
        <w:rPr>
          <w:rFonts w:ascii="Times New Roman" w:hAnsi="Times New Roman"/>
          <w:i/>
          <w:iCs/>
          <w:color w:val="auto"/>
          <w:sz w:val="24"/>
          <w:szCs w:val="24"/>
        </w:rPr>
        <w:t>many-to-many</w:t>
      </w:r>
      <w:r>
        <w:rPr>
          <w:rFonts w:ascii="Times New Roman" w:hAnsi="Times New Roman"/>
          <w:color w:val="auto"/>
          <w:sz w:val="24"/>
          <w:szCs w:val="24"/>
        </w:rPr>
        <w:t xml:space="preserve"> vezu </w:t>
      </w:r>
      <w:r>
        <w:rPr>
          <w:rFonts w:ascii="Times New Roman" w:hAnsi="Times New Roman"/>
          <w:color w:val="auto"/>
          <w:sz w:val="24"/>
          <w:szCs w:val="24"/>
          <w:lang w:val="en-US"/>
        </w:rPr>
        <w:t>[]</w:t>
      </w:r>
      <w:r>
        <w:rPr>
          <w:rFonts w:ascii="Times New Roman" w:hAnsi="Times New Roman"/>
          <w:color w:val="auto"/>
          <w:sz w:val="24"/>
          <w:szCs w:val="24"/>
        </w:rPr>
        <w:t xml:space="preserve"> sa porukama. Na jednu poruku može biti primenjeno više labela i jedna labela može biti primenjena na više poruka. Postoje dva tipa labela: system i user. System labele poput INBOX, TRASH, SPAM su automatski kreirane i ne mogu biti izmenjene ili izbrisane. User labele mogu biti dodate od strane korisnika ali i od strane sistema.,</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history</w:t>
      </w:r>
      <w:r>
        <w:rPr>
          <w:rFonts w:ascii="Times New Roman" w:hAnsi="Times New Roman"/>
          <w:color w:val="auto"/>
          <w:sz w:val="24"/>
          <w:szCs w:val="24"/>
        </w:rPr>
        <w:t xml:space="preserve"> – resurs koji predstavlja kolekciju izmenjenih poruka u hronološkom redosledu,</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lastRenderedPageBreak/>
        <w:t>thread</w:t>
      </w:r>
      <w:r>
        <w:rPr>
          <w:rFonts w:ascii="Times New Roman" w:hAnsi="Times New Roman"/>
          <w:color w:val="auto"/>
          <w:sz w:val="24"/>
          <w:szCs w:val="24"/>
        </w:rPr>
        <w:t xml:space="preserve"> – resus koji predstavlja kolekciju poruka koje predstavljaju konverzaciju. Kao i poruke i kolekcije poruka mogu imati labele primenjene nad njima dok za razliku od poruka, kolekcija poruka ne može biti kreirana već samo obrisana.,</w:t>
      </w:r>
    </w:p>
    <w:p w:rsidR="00E72719" w:rsidRDefault="00C33525">
      <w:pPr>
        <w:numPr>
          <w:ilvl w:val="0"/>
          <w:numId w:val="8"/>
        </w:numPr>
        <w:rPr>
          <w:rFonts w:ascii="Times New Roman" w:hAnsi="Times New Roman"/>
          <w:color w:val="auto"/>
          <w:sz w:val="24"/>
          <w:szCs w:val="24"/>
        </w:rPr>
      </w:pPr>
      <w:r>
        <w:rPr>
          <w:rFonts w:ascii="Times New Roman" w:hAnsi="Times New Roman"/>
          <w:i/>
          <w:iCs/>
          <w:color w:val="auto"/>
          <w:sz w:val="24"/>
          <w:szCs w:val="24"/>
        </w:rPr>
        <w:t>settings</w:t>
      </w:r>
      <w:r>
        <w:rPr>
          <w:rFonts w:ascii="Times New Roman" w:hAnsi="Times New Roman"/>
          <w:color w:val="auto"/>
          <w:sz w:val="24"/>
          <w:szCs w:val="24"/>
        </w:rPr>
        <w:t xml:space="preserve"> – resurs koji pruža mogućnost kontrole na Google nalogom.</w:t>
      </w:r>
    </w:p>
    <w:p w:rsidR="00E72719" w:rsidRDefault="00C33525">
      <w:pPr>
        <w:ind w:left="720"/>
        <w:rPr>
          <w:rFonts w:ascii="Times New Roman" w:hAnsi="Times New Roman"/>
          <w:color w:val="auto"/>
          <w:sz w:val="24"/>
          <w:szCs w:val="24"/>
        </w:rPr>
      </w:pPr>
      <w:r>
        <w:rPr>
          <w:rFonts w:ascii="Times New Roman" w:hAnsi="Times New Roman"/>
          <w:color w:val="auto"/>
          <w:sz w:val="24"/>
          <w:szCs w:val="24"/>
        </w:rPr>
        <w:t xml:space="preserve">Ključni resursi za razvoj aplikacije su </w:t>
      </w:r>
      <w:r>
        <w:rPr>
          <w:rFonts w:ascii="Times New Roman" w:hAnsi="Times New Roman"/>
          <w:i/>
          <w:iCs/>
          <w:color w:val="auto"/>
          <w:sz w:val="24"/>
          <w:szCs w:val="24"/>
        </w:rPr>
        <w:t>message</w:t>
      </w:r>
      <w:r>
        <w:rPr>
          <w:rFonts w:ascii="Times New Roman" w:hAnsi="Times New Roman"/>
          <w:color w:val="auto"/>
          <w:sz w:val="24"/>
          <w:szCs w:val="24"/>
        </w:rPr>
        <w:t xml:space="preserve"> i </w:t>
      </w:r>
      <w:r>
        <w:rPr>
          <w:rFonts w:ascii="Times New Roman" w:hAnsi="Times New Roman"/>
          <w:i/>
          <w:iCs/>
          <w:color w:val="auto"/>
          <w:sz w:val="24"/>
          <w:szCs w:val="24"/>
        </w:rPr>
        <w:t xml:space="preserve">label </w:t>
      </w:r>
      <w:r>
        <w:rPr>
          <w:rFonts w:ascii="Times New Roman" w:hAnsi="Times New Roman"/>
          <w:color w:val="auto"/>
          <w:sz w:val="24"/>
          <w:szCs w:val="24"/>
        </w:rPr>
        <w:t>resursi. Na slici broj je prikazana JSON reprezentacija message resursa, a na slici broj je prikazana reprezentacija label resursa.</w:t>
      </w:r>
    </w:p>
    <w:p w:rsidR="00E72719" w:rsidRDefault="00E72719">
      <w:pPr>
        <w:ind w:left="720"/>
        <w:rPr>
          <w:rFonts w:ascii="Times New Roman" w:hAnsi="Times New Roman"/>
          <w:color w:val="auto"/>
          <w:sz w:val="24"/>
          <w:szCs w:val="24"/>
        </w:rPr>
      </w:pPr>
    </w:p>
    <w:p w:rsidR="00E72719" w:rsidRPr="00904082" w:rsidRDefault="00C33525" w:rsidP="0073344D">
      <w:pPr>
        <w:spacing w:before="58" w:line="240" w:lineRule="auto"/>
        <w:ind w:firstLine="72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"id"</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"threadId"</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"labelIds"</w:t>
      </w:r>
      <w:r w:rsidRPr="00904082">
        <w:rPr>
          <w:color w:val="000000"/>
          <w:sz w:val="18"/>
          <w:szCs w:val="18"/>
        </w:rPr>
        <w:t>:</w:t>
      </w:r>
      <w:r w:rsidRPr="00904082">
        <w:rPr>
          <w:sz w:val="18"/>
          <w:szCs w:val="18"/>
        </w:rPr>
        <w:t xml:space="preserve"> </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sz w:val="18"/>
          <w:szCs w:val="18"/>
        </w:rPr>
        <w:t>string</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"snippet"</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"historyId"</w:t>
      </w:r>
      <w:r w:rsidRPr="00904082">
        <w:rPr>
          <w:color w:val="000000"/>
          <w:sz w:val="18"/>
          <w:szCs w:val="18"/>
        </w:rPr>
        <w:t>:</w:t>
      </w:r>
      <w:r w:rsidRPr="00904082">
        <w:rPr>
          <w:sz w:val="18"/>
          <w:szCs w:val="18"/>
        </w:rPr>
        <w:t xml:space="preserve"> unsigned long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"internalDate"</w:t>
      </w:r>
      <w:r w:rsidRPr="00904082">
        <w:rPr>
          <w:color w:val="000000"/>
          <w:sz w:val="18"/>
          <w:szCs w:val="18"/>
        </w:rPr>
        <w:t>:</w:t>
      </w:r>
      <w:r w:rsidRPr="00904082">
        <w:rPr>
          <w:sz w:val="18"/>
          <w:szCs w:val="18"/>
        </w:rPr>
        <w:t xml:space="preserve"> long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"payload"</w:t>
      </w:r>
      <w:r w:rsidRPr="00904082">
        <w:rPr>
          <w:color w:val="000000"/>
          <w:sz w:val="18"/>
          <w:szCs w:val="18"/>
        </w:rPr>
        <w:t>:</w:t>
      </w:r>
      <w:r w:rsidRPr="00904082">
        <w:rPr>
          <w:sz w:val="18"/>
          <w:szCs w:val="18"/>
        </w:rPr>
        <w:t xml:space="preserve"> </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"partId"</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"mimeType"</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"filename"</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"headers"</w:t>
      </w:r>
      <w:r w:rsidRPr="00904082">
        <w:rPr>
          <w:color w:val="000000"/>
          <w:sz w:val="18"/>
          <w:szCs w:val="18"/>
        </w:rPr>
        <w:t>:</w:t>
      </w:r>
      <w:r w:rsidRPr="00904082">
        <w:rPr>
          <w:sz w:val="18"/>
          <w:szCs w:val="18"/>
        </w:rPr>
        <w:t xml:space="preserve"> </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"name"</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"value"</w:t>
      </w:r>
      <w:r w:rsidRPr="00904082">
        <w:rPr>
          <w:color w:val="000000"/>
          <w:sz w:val="18"/>
          <w:szCs w:val="18"/>
        </w:rPr>
        <w:t>:</w:t>
      </w:r>
      <w:r w:rsidRPr="00904082">
        <w:rPr>
          <w:sz w:val="18"/>
          <w:szCs w:val="18"/>
        </w:rPr>
        <w:t xml:space="preserve"> string</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"body"</w:t>
      </w:r>
      <w:r w:rsidRPr="00904082">
        <w:rPr>
          <w:color w:val="000000"/>
          <w:sz w:val="18"/>
          <w:szCs w:val="18"/>
        </w:rPr>
        <w:t>:</w:t>
      </w:r>
      <w:r w:rsidRPr="00904082">
        <w:rPr>
          <w:sz w:val="18"/>
          <w:szCs w:val="18"/>
        </w:rPr>
        <w:t xml:space="preserve"> users.messages.attachments Resource</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"parts"</w:t>
      </w:r>
      <w:r w:rsidRPr="00904082">
        <w:rPr>
          <w:color w:val="000000"/>
          <w:sz w:val="18"/>
          <w:szCs w:val="18"/>
        </w:rPr>
        <w:t>:</w:t>
      </w:r>
      <w:r w:rsidRPr="00904082">
        <w:rPr>
          <w:sz w:val="18"/>
          <w:szCs w:val="18"/>
        </w:rPr>
        <w:t xml:space="preserve"> </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sz w:val="18"/>
          <w:szCs w:val="18"/>
        </w:rPr>
        <w:t>(MessagePart)</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"sizeEstimate"</w:t>
      </w:r>
      <w:r w:rsidRPr="00904082">
        <w:rPr>
          <w:color w:val="000000"/>
          <w:sz w:val="18"/>
          <w:szCs w:val="18"/>
        </w:rPr>
        <w:t>:</w:t>
      </w:r>
      <w:r w:rsidRPr="00904082">
        <w:rPr>
          <w:sz w:val="18"/>
          <w:szCs w:val="18"/>
        </w:rPr>
        <w:t xml:space="preserve"> integer</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"raw"</w:t>
      </w:r>
      <w:r w:rsidRPr="00904082">
        <w:rPr>
          <w:color w:val="000000"/>
          <w:sz w:val="18"/>
          <w:szCs w:val="18"/>
        </w:rPr>
        <w:t>:</w:t>
      </w:r>
      <w:r w:rsidRPr="00904082">
        <w:rPr>
          <w:sz w:val="18"/>
          <w:szCs w:val="18"/>
        </w:rPr>
        <w:t xml:space="preserve"> bytes</w:t>
      </w:r>
    </w:p>
    <w:p w:rsidR="00E72719" w:rsidRPr="00904082" w:rsidRDefault="00C33525" w:rsidP="0073344D">
      <w:pPr>
        <w:spacing w:before="58" w:line="240" w:lineRule="auto"/>
        <w:ind w:firstLine="720"/>
        <w:contextualSpacing/>
        <w:jc w:val="left"/>
        <w:rPr>
          <w:color w:val="000000"/>
          <w:sz w:val="18"/>
          <w:szCs w:val="18"/>
        </w:rPr>
      </w:pPr>
      <w:r w:rsidRPr="00904082">
        <w:rPr>
          <w:color w:val="000000"/>
          <w:sz w:val="18"/>
          <w:szCs w:val="18"/>
        </w:rPr>
        <w:t>}</w:t>
      </w:r>
    </w:p>
    <w:p w:rsidR="006F7158" w:rsidRDefault="006F7158" w:rsidP="0073344D">
      <w:pPr>
        <w:spacing w:before="58" w:line="240" w:lineRule="auto"/>
        <w:ind w:firstLine="720"/>
        <w:contextualSpacing/>
        <w:jc w:val="left"/>
      </w:pPr>
    </w:p>
    <w:p w:rsidR="00E72719" w:rsidRDefault="00C33525">
      <w:pPr>
        <w:pStyle w:val="naslovslike"/>
      </w:pPr>
      <w:r>
        <w:rPr>
          <w:bCs/>
        </w:rPr>
        <w:t xml:space="preserve">Slika 1.1 JSON reprezentacija </w:t>
      </w:r>
      <w:r>
        <w:rPr>
          <w:bCs/>
          <w:i/>
          <w:iCs/>
        </w:rPr>
        <w:t>message</w:t>
      </w:r>
      <w:r>
        <w:rPr>
          <w:bCs/>
        </w:rPr>
        <w:t xml:space="preserve"> resursa</w:t>
      </w:r>
    </w:p>
    <w:p w:rsidR="00E72719" w:rsidRDefault="00E72719">
      <w:pPr>
        <w:jc w:val="left"/>
        <w:rPr>
          <w:b/>
          <w:bCs/>
        </w:rPr>
      </w:pPr>
    </w:p>
    <w:p w:rsidR="00E72719" w:rsidRPr="00904082" w:rsidRDefault="00C33525" w:rsidP="0073344D">
      <w:pPr>
        <w:spacing w:before="58" w:line="240" w:lineRule="auto"/>
        <w:ind w:firstLine="72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"id"</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"name"</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"messageListVisibility"</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"labelListVisibility"</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"type"</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"messagesTotal"</w:t>
      </w:r>
      <w:r w:rsidRPr="00904082">
        <w:rPr>
          <w:color w:val="000000"/>
          <w:sz w:val="18"/>
          <w:szCs w:val="18"/>
        </w:rPr>
        <w:t>:</w:t>
      </w:r>
      <w:r w:rsidRPr="00904082">
        <w:rPr>
          <w:sz w:val="18"/>
          <w:szCs w:val="18"/>
        </w:rPr>
        <w:t xml:space="preserve"> integer</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"messagesUnread"</w:t>
      </w:r>
      <w:r w:rsidRPr="00904082">
        <w:rPr>
          <w:color w:val="000000"/>
          <w:sz w:val="18"/>
          <w:szCs w:val="18"/>
        </w:rPr>
        <w:t>:</w:t>
      </w:r>
      <w:r w:rsidRPr="00904082">
        <w:rPr>
          <w:sz w:val="18"/>
          <w:szCs w:val="18"/>
        </w:rPr>
        <w:t xml:space="preserve"> integer</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lastRenderedPageBreak/>
        <w:t>"threadsTotal"</w:t>
      </w:r>
      <w:r w:rsidRPr="00904082">
        <w:rPr>
          <w:color w:val="000000"/>
          <w:sz w:val="18"/>
          <w:szCs w:val="18"/>
        </w:rPr>
        <w:t>:</w:t>
      </w:r>
      <w:r w:rsidRPr="00904082">
        <w:rPr>
          <w:sz w:val="18"/>
          <w:szCs w:val="18"/>
        </w:rPr>
        <w:t xml:space="preserve"> integer</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"threadsUnread"</w:t>
      </w:r>
      <w:r w:rsidRPr="00904082">
        <w:rPr>
          <w:color w:val="000000"/>
          <w:sz w:val="18"/>
          <w:szCs w:val="18"/>
        </w:rPr>
        <w:t>:</w:t>
      </w:r>
      <w:r w:rsidRPr="00904082">
        <w:rPr>
          <w:sz w:val="18"/>
          <w:szCs w:val="18"/>
        </w:rPr>
        <w:t xml:space="preserve"> integer</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"color"</w:t>
      </w:r>
      <w:r w:rsidRPr="00904082">
        <w:rPr>
          <w:color w:val="000000"/>
          <w:sz w:val="18"/>
          <w:szCs w:val="18"/>
        </w:rPr>
        <w:t>:</w:t>
      </w:r>
      <w:r w:rsidRPr="00904082">
        <w:rPr>
          <w:sz w:val="18"/>
          <w:szCs w:val="18"/>
        </w:rPr>
        <w:t xml:space="preserve"> </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"textColor"</w:t>
      </w:r>
      <w:r w:rsidRPr="00904082">
        <w:rPr>
          <w:color w:val="000000"/>
          <w:sz w:val="18"/>
          <w:szCs w:val="18"/>
        </w:rPr>
        <w:t>:</w:t>
      </w:r>
      <w:r w:rsidRPr="00904082">
        <w:rPr>
          <w:sz w:val="18"/>
          <w:szCs w:val="18"/>
        </w:rPr>
        <w:t xml:space="preserve"> string</w:t>
      </w:r>
      <w:r w:rsidRPr="00904082">
        <w:rPr>
          <w:color w:val="000000"/>
          <w:sz w:val="18"/>
          <w:szCs w:val="18"/>
        </w:rPr>
        <w:t>,</w:t>
      </w:r>
    </w:p>
    <w:p w:rsidR="00E72719" w:rsidRPr="00904082" w:rsidRDefault="00C33525" w:rsidP="0073344D">
      <w:pPr>
        <w:spacing w:before="58" w:line="240" w:lineRule="auto"/>
        <w:ind w:left="1440"/>
        <w:contextualSpacing/>
        <w:jc w:val="left"/>
        <w:rPr>
          <w:sz w:val="18"/>
          <w:szCs w:val="18"/>
        </w:rPr>
      </w:pPr>
      <w:r w:rsidRPr="00904082">
        <w:rPr>
          <w:color w:val="7F007F"/>
          <w:sz w:val="18"/>
          <w:szCs w:val="18"/>
        </w:rPr>
        <w:t>"backgroundColor"</w:t>
      </w:r>
      <w:r w:rsidRPr="00904082">
        <w:rPr>
          <w:color w:val="000000"/>
          <w:sz w:val="18"/>
          <w:szCs w:val="18"/>
        </w:rPr>
        <w:t>:</w:t>
      </w:r>
      <w:r w:rsidRPr="00904082">
        <w:rPr>
          <w:sz w:val="18"/>
          <w:szCs w:val="18"/>
        </w:rPr>
        <w:t xml:space="preserve"> string</w:t>
      </w:r>
    </w:p>
    <w:p w:rsidR="00E72719" w:rsidRPr="00904082" w:rsidRDefault="00C33525" w:rsidP="0073344D">
      <w:pPr>
        <w:spacing w:before="58" w:line="240" w:lineRule="auto"/>
        <w:ind w:left="1440"/>
        <w:contextualSpacing/>
        <w:jc w:val="left"/>
        <w:rPr>
          <w:sz w:val="18"/>
          <w:szCs w:val="18"/>
        </w:rPr>
      </w:pPr>
      <w:r w:rsidRPr="00904082">
        <w:rPr>
          <w:color w:val="000000"/>
          <w:sz w:val="18"/>
          <w:szCs w:val="18"/>
        </w:rPr>
        <w:t>}</w:t>
      </w:r>
    </w:p>
    <w:p w:rsidR="00E72719" w:rsidRPr="00904082" w:rsidRDefault="00C33525" w:rsidP="0073344D">
      <w:pPr>
        <w:spacing w:before="58" w:line="240" w:lineRule="auto"/>
        <w:ind w:firstLine="720"/>
        <w:contextualSpacing/>
        <w:jc w:val="left"/>
        <w:rPr>
          <w:color w:val="000000"/>
          <w:sz w:val="18"/>
          <w:szCs w:val="18"/>
        </w:rPr>
      </w:pPr>
      <w:r w:rsidRPr="00904082">
        <w:rPr>
          <w:color w:val="000000"/>
          <w:sz w:val="18"/>
          <w:szCs w:val="18"/>
        </w:rPr>
        <w:t>}</w:t>
      </w:r>
    </w:p>
    <w:p w:rsidR="006F7158" w:rsidRDefault="006F7158" w:rsidP="0073344D">
      <w:pPr>
        <w:spacing w:before="58" w:line="240" w:lineRule="auto"/>
        <w:ind w:firstLine="720"/>
        <w:contextualSpacing/>
        <w:jc w:val="left"/>
      </w:pPr>
    </w:p>
    <w:p w:rsidR="00E72719" w:rsidRDefault="00C33525">
      <w:pPr>
        <w:pStyle w:val="naslovslike"/>
      </w:pPr>
      <w:r>
        <w:t xml:space="preserve">Slika 1.1 JSON reprezentacija </w:t>
      </w:r>
      <w:r>
        <w:rPr>
          <w:i/>
          <w:iCs/>
        </w:rPr>
        <w:t xml:space="preserve">label </w:t>
      </w:r>
      <w:r>
        <w:t>resursa</w:t>
      </w:r>
    </w:p>
    <w:p w:rsidR="00E72719" w:rsidRDefault="00C33525">
      <w:pPr>
        <w:pStyle w:val="Heading3"/>
        <w:numPr>
          <w:ilvl w:val="2"/>
          <w:numId w:val="3"/>
        </w:numPr>
      </w:pPr>
      <w:bookmarkStart w:id="129" w:name="_Toc7768515"/>
      <w:bookmarkStart w:id="130" w:name="_Toc8841924"/>
      <w:r>
        <w:t>Autentifikacija i autorizacija</w:t>
      </w:r>
      <w:bookmarkEnd w:id="129"/>
      <w:bookmarkEnd w:id="130"/>
    </w:p>
    <w:p w:rsidR="00E72719" w:rsidRDefault="00C33525">
      <w:pPr>
        <w:rPr>
          <w:rFonts w:ascii="Times New Roman" w:hAnsi="Times New Roman"/>
          <w:color w:val="auto"/>
          <w:sz w:val="24"/>
          <w:szCs w:val="24"/>
        </w:rPr>
      </w:pPr>
      <w:r>
        <w:rPr>
          <w:rFonts w:ascii="Times New Roman" w:hAnsi="Times New Roman"/>
          <w:color w:val="auto"/>
          <w:sz w:val="24"/>
          <w:szCs w:val="24"/>
        </w:rPr>
        <w:t xml:space="preserve">Google Gmail API koristi OAuth 2.0 protokol za autentifikaciju i autorizaciju. Aplikacija koja koristi API mora da specifikuje jedan ili više </w:t>
      </w:r>
      <w:r>
        <w:rPr>
          <w:rFonts w:ascii="Times New Roman" w:hAnsi="Times New Roman"/>
          <w:i/>
          <w:color w:val="auto"/>
          <w:sz w:val="24"/>
          <w:szCs w:val="24"/>
        </w:rPr>
        <w:t>scope</w:t>
      </w:r>
      <w:r>
        <w:rPr>
          <w:rFonts w:ascii="Times New Roman" w:hAnsi="Times New Roman"/>
          <w:color w:val="auto"/>
          <w:sz w:val="24"/>
          <w:szCs w:val="24"/>
        </w:rPr>
        <w:t xml:space="preserve"> stringova. Scope služi da se identifikovanje resursa koje je moguće koristiti. Scope zajedno sa grupom tokena obezbeđuje korisnikov pristup resursu. Scope stringovi koji postoje su:</w:t>
      </w:r>
    </w:p>
    <w:p w:rsidR="00E72719" w:rsidRDefault="00D906A5">
      <w:pPr>
        <w:pStyle w:val="obicantext"/>
        <w:numPr>
          <w:ilvl w:val="0"/>
          <w:numId w:val="9"/>
        </w:numPr>
      </w:pPr>
      <w:hyperlink r:id="rId16">
        <w:r w:rsidR="00C33525">
          <w:rPr>
            <w:rStyle w:val="InternetLink"/>
          </w:rPr>
          <w:t>https://mail.google.com/</w:t>
        </w:r>
      </w:hyperlink>
      <w:r w:rsidR="00C33525">
        <w:t xml:space="preserve"> - omogućava čitanje, slanje, brisanje i upravljanje porukama,</w:t>
      </w:r>
    </w:p>
    <w:p w:rsidR="00E72719" w:rsidRDefault="00D906A5">
      <w:pPr>
        <w:pStyle w:val="obicantext"/>
        <w:numPr>
          <w:ilvl w:val="0"/>
          <w:numId w:val="9"/>
        </w:numPr>
      </w:pPr>
      <w:hyperlink r:id="rId17">
        <w:r w:rsidR="00C33525">
          <w:rPr>
            <w:rStyle w:val="InternetLink"/>
          </w:rPr>
          <w:t>https://www.googleapis.com/auth/gmail.compose</w:t>
        </w:r>
      </w:hyperlink>
      <w:r w:rsidR="00C33525">
        <w:t xml:space="preserve"> - omogućava upravljanje porukama za slanje i slanje poruka,</w:t>
      </w:r>
    </w:p>
    <w:p w:rsidR="00E72719" w:rsidRDefault="00D906A5">
      <w:pPr>
        <w:pStyle w:val="obicantext"/>
        <w:numPr>
          <w:ilvl w:val="0"/>
          <w:numId w:val="9"/>
        </w:numPr>
      </w:pPr>
      <w:hyperlink r:id="rId18">
        <w:r w:rsidR="00C33525">
          <w:rPr>
            <w:rStyle w:val="InternetLink"/>
          </w:rPr>
          <w:t>https://www.googleapis.com/auth/gmail.insert</w:t>
        </w:r>
      </w:hyperlink>
      <w:r w:rsidR="00C33525">
        <w:t xml:space="preserve"> - omogućava dodavanje poruke u poštansko sanduče,</w:t>
      </w:r>
    </w:p>
    <w:p w:rsidR="00E72719" w:rsidRDefault="00D906A5">
      <w:pPr>
        <w:pStyle w:val="obicantext"/>
        <w:numPr>
          <w:ilvl w:val="0"/>
          <w:numId w:val="9"/>
        </w:numPr>
      </w:pPr>
      <w:hyperlink r:id="rId19">
        <w:r w:rsidR="00C33525">
          <w:rPr>
            <w:rStyle w:val="InternetLink"/>
          </w:rPr>
          <w:t>https://www.googleapis.com/auth/gmail.labels</w:t>
        </w:r>
      </w:hyperlink>
      <w:r w:rsidR="00C33525">
        <w:t xml:space="preserve"> - omogućava upravljanje labelama,</w:t>
      </w:r>
    </w:p>
    <w:p w:rsidR="00E72719" w:rsidRDefault="00D906A5">
      <w:pPr>
        <w:pStyle w:val="obicantext"/>
        <w:numPr>
          <w:ilvl w:val="0"/>
          <w:numId w:val="9"/>
        </w:numPr>
      </w:pPr>
      <w:hyperlink r:id="rId20">
        <w:r w:rsidR="00C33525">
          <w:rPr>
            <w:rStyle w:val="InternetLink"/>
          </w:rPr>
          <w:t>https://www.googleapis.com/auth/gmail.metadata</w:t>
        </w:r>
      </w:hyperlink>
      <w:r w:rsidR="00C33525">
        <w:t xml:space="preserve"> - omogućava pregled metapodataka,</w:t>
      </w:r>
    </w:p>
    <w:p w:rsidR="00E72719" w:rsidRDefault="00D906A5">
      <w:pPr>
        <w:pStyle w:val="obicantext"/>
        <w:numPr>
          <w:ilvl w:val="0"/>
          <w:numId w:val="9"/>
        </w:numPr>
      </w:pPr>
      <w:hyperlink r:id="rId21">
        <w:r w:rsidR="00C33525">
          <w:rPr>
            <w:rStyle w:val="InternetLink"/>
          </w:rPr>
          <w:t>https://www.googleapis.com/auth/gmail.modify</w:t>
        </w:r>
      </w:hyperlink>
      <w:r w:rsidR="00C33525">
        <w:t xml:space="preserve"> - omogućava pregled i izmenu poruke ali ne i brisanje,</w:t>
      </w:r>
    </w:p>
    <w:p w:rsidR="00E72719" w:rsidRDefault="00D906A5">
      <w:pPr>
        <w:pStyle w:val="obicantext"/>
        <w:numPr>
          <w:ilvl w:val="0"/>
          <w:numId w:val="9"/>
        </w:numPr>
      </w:pPr>
      <w:hyperlink r:id="rId22">
        <w:r w:rsidR="00C33525">
          <w:rPr>
            <w:rStyle w:val="InternetLink"/>
          </w:rPr>
          <w:t>https://www.googleapis.com/auth/gmail.readonly</w:t>
        </w:r>
      </w:hyperlink>
      <w:r w:rsidR="00C33525">
        <w:t xml:space="preserve"> - omogućava pregled poruka i podešavanja,</w:t>
      </w:r>
    </w:p>
    <w:p w:rsidR="00E72719" w:rsidRDefault="00D906A5">
      <w:pPr>
        <w:pStyle w:val="obicantext"/>
        <w:numPr>
          <w:ilvl w:val="0"/>
          <w:numId w:val="9"/>
        </w:numPr>
      </w:pPr>
      <w:hyperlink r:id="rId23">
        <w:r w:rsidR="00C33525">
          <w:rPr>
            <w:rStyle w:val="InternetLink"/>
          </w:rPr>
          <w:t>https://www.googleapis.com/auth/gmail.send</w:t>
        </w:r>
      </w:hyperlink>
      <w:r w:rsidR="00C33525">
        <w:t xml:space="preserve"> - omogućava slanje poruke,</w:t>
      </w:r>
    </w:p>
    <w:p w:rsidR="00E72719" w:rsidRDefault="00D906A5">
      <w:pPr>
        <w:pStyle w:val="obicantext"/>
        <w:numPr>
          <w:ilvl w:val="0"/>
          <w:numId w:val="9"/>
        </w:numPr>
      </w:pPr>
      <w:hyperlink r:id="rId24">
        <w:r w:rsidR="00C33525">
          <w:rPr>
            <w:rStyle w:val="InternetLink"/>
          </w:rPr>
          <w:t>https://www.googleapis.com/auth/gmail.settings.basic</w:t>
        </w:r>
      </w:hyperlink>
      <w:r w:rsidR="00C33525">
        <w:t xml:space="preserve"> - omogućava upravljanje osnovnim podešavanjima,</w:t>
      </w:r>
    </w:p>
    <w:p w:rsidR="00E72719" w:rsidRDefault="00D906A5">
      <w:pPr>
        <w:pStyle w:val="obicantext"/>
        <w:numPr>
          <w:ilvl w:val="0"/>
          <w:numId w:val="9"/>
        </w:numPr>
      </w:pPr>
      <w:hyperlink r:id="rId25">
        <w:r w:rsidR="00C33525">
          <w:rPr>
            <w:rStyle w:val="InternetLink"/>
          </w:rPr>
          <w:t>https://www.googleapis.com/auth/gmail.settings.sharing</w:t>
        </w:r>
      </w:hyperlink>
      <w:r w:rsidR="00C33525">
        <w:t xml:space="preserve"> - omogućava upravljanje osetljivim podešavanjima.</w:t>
      </w:r>
    </w:p>
    <w:p w:rsidR="00E72719" w:rsidRDefault="00C33525">
      <w:pPr>
        <w:pStyle w:val="Heading3"/>
        <w:numPr>
          <w:ilvl w:val="2"/>
          <w:numId w:val="3"/>
        </w:numPr>
      </w:pPr>
      <w:bookmarkStart w:id="131" w:name="_Toc7768516"/>
      <w:bookmarkStart w:id="132" w:name="_Toc8841925"/>
      <w:r>
        <w:t>Tipičan proces rada sa Gmail API servisom</w:t>
      </w:r>
      <w:bookmarkEnd w:id="131"/>
      <w:bookmarkEnd w:id="132"/>
    </w:p>
    <w:p w:rsidR="00E72719" w:rsidRDefault="00C33525">
      <w:pPr>
        <w:rPr>
          <w:rFonts w:ascii="Times New Roman" w:hAnsi="Times New Roman"/>
          <w:color w:val="auto"/>
          <w:sz w:val="24"/>
          <w:szCs w:val="24"/>
        </w:rPr>
      </w:pPr>
      <w:r>
        <w:rPr>
          <w:rFonts w:ascii="Times New Roman" w:hAnsi="Times New Roman"/>
          <w:color w:val="auto"/>
          <w:sz w:val="24"/>
          <w:szCs w:val="24"/>
        </w:rPr>
        <w:t>Tipičan rad sa Gmail API servisom se sastoji iz sledećih koraka:</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Autentifikacija,</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Poziv API metode,</w:t>
      </w:r>
    </w:p>
    <w:p w:rsidR="00E72719" w:rsidRDefault="00C33525">
      <w:pPr>
        <w:pStyle w:val="ListParagraph"/>
        <w:numPr>
          <w:ilvl w:val="0"/>
          <w:numId w:val="10"/>
        </w:numPr>
        <w:rPr>
          <w:rFonts w:ascii="Times New Roman" w:hAnsi="Times New Roman"/>
          <w:color w:val="auto"/>
          <w:sz w:val="24"/>
          <w:szCs w:val="24"/>
        </w:rPr>
      </w:pPr>
      <w:r>
        <w:rPr>
          <w:rFonts w:ascii="Times New Roman" w:hAnsi="Times New Roman"/>
          <w:color w:val="auto"/>
          <w:sz w:val="24"/>
          <w:szCs w:val="24"/>
        </w:rPr>
        <w:t>Procesiranje resursa dobijenih u odgovoru.</w:t>
      </w:r>
    </w:p>
    <w:p w:rsidR="00E72719" w:rsidRDefault="00C33525">
      <w:pPr>
        <w:rPr>
          <w:rFonts w:ascii="Times New Roman" w:hAnsi="Times New Roman"/>
          <w:color w:val="auto"/>
          <w:sz w:val="24"/>
          <w:szCs w:val="24"/>
        </w:rPr>
      </w:pPr>
      <w:r>
        <w:rPr>
          <w:rFonts w:ascii="Times New Roman" w:hAnsi="Times New Roman"/>
          <w:color w:val="auto"/>
          <w:sz w:val="24"/>
          <w:szCs w:val="24"/>
        </w:rPr>
        <w:t>Metode Gmail API-ja je moguće pozivati putem HTTP metoda, međutim postoji biblioteka koja to olakšava. U razvoju aplikacije korišćena je implementacija ovog servisa u Java programskom jeziku.</w:t>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C73B1B" w:rsidRDefault="00C73B1B"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904082" w:rsidRDefault="00904082" w:rsidP="00AF2322">
      <w:pPr>
        <w:pStyle w:val="PreformattedText"/>
      </w:pPr>
    </w:p>
    <w:p w:rsidR="00E72719" w:rsidRDefault="00E72719">
      <w:pPr>
        <w:pStyle w:val="PreformattedText"/>
        <w:jc w:val="center"/>
      </w:pPr>
    </w:p>
    <w:p w:rsidR="00E72719" w:rsidRDefault="00C33525">
      <w:pPr>
        <w:pStyle w:val="Heading1"/>
        <w:numPr>
          <w:ilvl w:val="0"/>
          <w:numId w:val="3"/>
        </w:numPr>
      </w:pPr>
      <w:bookmarkStart w:id="133" w:name="_Toc7768519"/>
      <w:bookmarkStart w:id="134" w:name="_Toc515485997"/>
      <w:bookmarkStart w:id="135" w:name="_Toc364701493"/>
      <w:bookmarkStart w:id="136" w:name="_Toc372467831"/>
      <w:bookmarkStart w:id="137" w:name="_Toc8841927"/>
      <w:r>
        <w:lastRenderedPageBreak/>
        <w:t>Specifikacija aplikacije</w:t>
      </w:r>
      <w:bookmarkEnd w:id="133"/>
      <w:bookmarkEnd w:id="134"/>
      <w:bookmarkEnd w:id="135"/>
      <w:bookmarkEnd w:id="136"/>
      <w:bookmarkEnd w:id="137"/>
    </w:p>
    <w:p w:rsidR="00E72719" w:rsidRDefault="00C33525">
      <w:pPr>
        <w:pStyle w:val="obicantext"/>
      </w:pPr>
      <w:r>
        <w:t>Zadatak obuhvata izradu veb aplikacije za upravljanje elektronskom poštom. Budući da aplikacija kominicira sa Gmail API-jem korisnik ima mogućnost da koristi osnovni skup funkcionalnosti koje originalna aplikacija nudi. Aplikacija omogućava pregledanje elektronske pošte, rukovanje poštom i njeno ažuriranje. Takođe omogućava kreiranje novih poruka, slanje poruka i odgovaranje na postojeće.</w:t>
      </w:r>
    </w:p>
    <w:p w:rsidR="00E72719" w:rsidRDefault="00C33525">
      <w:pPr>
        <w:pStyle w:val="obicantext"/>
      </w:pPr>
      <w:r>
        <w:t>Prilikom dolaska na veb stranicu aplikacije korisniku je omogućena prijava na sistem. Prijava na sistem se vrši pomoću Google-ovog sistema za autentifikaciju.</w:t>
      </w:r>
    </w:p>
    <w:p w:rsidR="00E72719" w:rsidRDefault="00C33525">
      <w:pPr>
        <w:pStyle w:val="obicantext"/>
      </w:pPr>
      <w:r>
        <w:t xml:space="preserve">Nakon uspešne prijave na sistem korisniku se prikazuje glavna stranica aplikacije na kojoj korisnik može da vidi svoju elektronsku poštu po labelama. Korisnik ima mogućnost da kreira novu poruku, odgovori na neku od primljenih ili da poruku prosledi drugom korisniku. Pored glavne stranice sa prikazom primljene pošte postoje još stranica sa prikazom pošte iz svake labele, pošta za slanje, pošta za brisanje… Prikaz glavne stranice je specifičan za svakog korisnika jer je prikaz labela određen korisnikovim  podešavanjem labela u originalnoj aplikaciji.  </w:t>
      </w:r>
    </w:p>
    <w:p w:rsidR="00E72719" w:rsidRDefault="00C33525">
      <w:pPr>
        <w:pStyle w:val="obicantext"/>
      </w:pPr>
      <w:r>
        <w:t>Na stranci sa poštom za brisanje korisnik može da pregleda poštu koju je prebacio u kantu za brisanje i ukoliko se predomisli da opozove tu akciju ili da ih direktno obriše.  Na stranici sa poštom pripremljenom za slanje korisnik ima mogućnost da poruku pošalje.</w:t>
      </w:r>
    </w:p>
    <w:p w:rsidR="00E72719" w:rsidRDefault="00C33525">
      <w:pPr>
        <w:pStyle w:val="obicantext"/>
      </w:pPr>
      <w:r>
        <w:t>U narednom poglavlju biće prikazan dijagram slučajeva korišćenja.</w:t>
      </w:r>
    </w:p>
    <w:p w:rsidR="00E72719" w:rsidRDefault="00C33525">
      <w:pPr>
        <w:pStyle w:val="Heading2"/>
        <w:numPr>
          <w:ilvl w:val="1"/>
          <w:numId w:val="3"/>
        </w:numPr>
      </w:pPr>
      <w:bookmarkStart w:id="138" w:name="_Toc7768520"/>
      <w:bookmarkStart w:id="139" w:name="_Toc515485998"/>
      <w:bookmarkStart w:id="140" w:name="_Toc8841928"/>
      <w:r>
        <w:t>Dijagram slučajeva korišćenja</w:t>
      </w:r>
      <w:bookmarkEnd w:id="138"/>
      <w:bookmarkEnd w:id="139"/>
      <w:bookmarkEnd w:id="140"/>
    </w:p>
    <w:p w:rsidR="00E72719" w:rsidRDefault="00C33525">
      <w:pPr>
        <w:pStyle w:val="obicantext"/>
      </w:pPr>
      <w:r>
        <w:t>Dijagram slučajeva k</w:t>
      </w:r>
      <w:r w:rsidR="009A6260">
        <w:t>orišćenja prikazan je na slici 3</w:t>
      </w:r>
      <w:r>
        <w:t xml:space="preserve">.1. Kao što se može videti na dijagramu, aplikaciju mogu koristiti dva tipa korisnika. Prvi, neprijavljeni korisnik ima mogućnost da se prijavi na sistem. Nakon uspešne prijave, </w:t>
      </w:r>
      <w:r>
        <w:lastRenderedPageBreak/>
        <w:t>korisnik postaje ulogovani korisnik i ima mogućnost da pregleda svoje poštu, manipuliše poštom po labelama, kreira novu poštu, šalje poštu. Takođe, korisnik ima mogućnost da odgovara na postojeću  ili je briše.</w:t>
      </w:r>
    </w:p>
    <w:p w:rsidR="009A6260" w:rsidRDefault="009A6260">
      <w:pPr>
        <w:pStyle w:val="obicantext"/>
      </w:pPr>
    </w:p>
    <w:p w:rsidR="009A6260" w:rsidRDefault="009A6260">
      <w:pPr>
        <w:pStyle w:val="obicantext"/>
      </w:pPr>
      <w:r>
        <w:rPr>
          <w:noProof/>
          <w:lang w:val="en-US" w:bidi="ar-SA"/>
        </w:rPr>
        <w:drawing>
          <wp:inline distT="0" distB="0" distL="0" distR="0">
            <wp:extent cx="4723130" cy="1752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4">
                      <a:extLst>
                        <a:ext uri="{28A0092B-C50C-407E-A947-70E740481C1C}">
                          <a14:useLocalDpi xmlns:a14="http://schemas.microsoft.com/office/drawing/2010/main" val="0"/>
                        </a:ext>
                      </a:extLst>
                    </a:blip>
                    <a:stretch>
                      <a:fillRect/>
                    </a:stretch>
                  </pic:blipFill>
                  <pic:spPr>
                    <a:xfrm>
                      <a:off x="0" y="0"/>
                      <a:ext cx="4723130" cy="1752600"/>
                    </a:xfrm>
                    <a:prstGeom prst="rect">
                      <a:avLst/>
                    </a:prstGeom>
                  </pic:spPr>
                </pic:pic>
              </a:graphicData>
            </a:graphic>
          </wp:inline>
        </w:drawing>
      </w:r>
    </w:p>
    <w:p w:rsidR="00E72719" w:rsidRDefault="00C33525">
      <w:pPr>
        <w:pStyle w:val="naslovslike"/>
      </w:pPr>
      <w:r>
        <w:t>Slika 3.1 Dijagram slučajeva korišćenja</w:t>
      </w:r>
    </w:p>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E72719"/>
    <w:p w:rsidR="00E72719" w:rsidRDefault="00C33525">
      <w:pPr>
        <w:pStyle w:val="Heading1"/>
        <w:numPr>
          <w:ilvl w:val="0"/>
          <w:numId w:val="3"/>
        </w:numPr>
      </w:pPr>
      <w:bookmarkStart w:id="141" w:name="_Toc8841929"/>
      <w:r>
        <w:lastRenderedPageBreak/>
        <w:t>Opis implementacije</w:t>
      </w:r>
      <w:bookmarkEnd w:id="141"/>
    </w:p>
    <w:p w:rsidR="00E72719" w:rsidRDefault="00E72719"/>
    <w:p w:rsidR="00E72719" w:rsidRDefault="00C33525">
      <w:pPr>
        <w:pStyle w:val="obicantext"/>
      </w:pPr>
      <w:r>
        <w:t xml:space="preserve">Aplikaciju čine dve celine, serverski i klijentski deo. Serverski deo aplikacije je implementiran u programskom jeziku Java, verzije 1.8 korišćenjem Spring okruženja. Za implementaciju klijentskog dela aplikacije korišćena je prethodno kreirana OldSchoolComponents biblioteka. </w:t>
      </w:r>
    </w:p>
    <w:p w:rsidR="00E72719" w:rsidRDefault="00C33525">
      <w:pPr>
        <w:pStyle w:val="Heading2"/>
        <w:numPr>
          <w:ilvl w:val="1"/>
          <w:numId w:val="3"/>
        </w:numPr>
        <w:spacing w:before="0" w:after="240"/>
      </w:pPr>
      <w:bookmarkStart w:id="142" w:name="_Toc8841930"/>
      <w:r>
        <w:rPr>
          <w:szCs w:val="24"/>
        </w:rPr>
        <w:t>Serverski deo</w:t>
      </w:r>
      <w:bookmarkEnd w:id="142"/>
    </w:p>
    <w:p w:rsidR="00E72719" w:rsidRDefault="00C33525">
      <w:pPr>
        <w:pStyle w:val="obicantext"/>
      </w:pPr>
      <w:r>
        <w:t xml:space="preserve">Kao što je već rečeno serverski deo aplikacije je kreiran radi lakše komunikacije sa Gmail API-jem. Na serverskoj strani se nalaze sloj </w:t>
      </w:r>
      <w:r>
        <w:rPr>
          <w:i/>
          <w:iCs/>
        </w:rPr>
        <w:t>controller</w:t>
      </w:r>
      <w:r>
        <w:t xml:space="preserve">-a i </w:t>
      </w:r>
      <w:r>
        <w:rPr>
          <w:i/>
          <w:iCs/>
        </w:rPr>
        <w:t>service</w:t>
      </w:r>
      <w:r>
        <w:t>-a.</w:t>
      </w:r>
    </w:p>
    <w:p w:rsidR="00E72719" w:rsidRDefault="00C33525">
      <w:pPr>
        <w:pStyle w:val="Heading3"/>
        <w:numPr>
          <w:ilvl w:val="2"/>
          <w:numId w:val="3"/>
        </w:numPr>
      </w:pPr>
      <w:bookmarkStart w:id="143" w:name="_Toc8841931"/>
      <w:r>
        <w:t>Controller</w:t>
      </w:r>
      <w:bookmarkEnd w:id="143"/>
    </w:p>
    <w:p w:rsidR="00E72719" w:rsidRDefault="00C33525">
      <w:pPr>
        <w:pStyle w:val="obicantext"/>
      </w:pPr>
      <w:r>
        <w:t xml:space="preserve">Budući da sloj controller-a sadrži samo pozive ka Gmail API-ju svi pozivi su grupisani u jednu klasu Controller.  Servisni sloj se sastoji od tri klase u kojima se nalaze metode za procesiranje podataka potrebnih kontroleru. Kao što je rečeno, klasa Controller sadrži metode koji šalju pozive ga Gmail API-ju poput metode za autentifikaciju, metode za prikupljenje korisnikovih labela ili poruka. Na slici broj je prikazana metoda za autentifikaciju aplikacije i prikazvanje Gmail prozora za autentifikaciju korisnika. Budući da se koristi Gmail API, autentifikacija korisnika je realizovana od strane Gmail servisa. Zbog preglednosti na slikama neće biti prikazane </w:t>
      </w:r>
      <w:r>
        <w:rPr>
          <w:i/>
          <w:iCs/>
        </w:rPr>
        <w:t>throws</w:t>
      </w:r>
      <w:r>
        <w:t xml:space="preserve"> deklaracije kao i </w:t>
      </w:r>
      <w:r>
        <w:rPr>
          <w:i/>
          <w:iCs/>
        </w:rPr>
        <w:t xml:space="preserve">import </w:t>
      </w:r>
      <w:r>
        <w:t>sekcija.</w:t>
      </w:r>
    </w:p>
    <w:p w:rsidR="00E72719" w:rsidRDefault="00E72719"/>
    <w:p w:rsidR="00E72719" w:rsidRDefault="00C3352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w:t>
      </w:r>
      <w:r>
        <w:rPr>
          <w:color w:val="000000"/>
          <w:sz w:val="18"/>
          <w:szCs w:val="18"/>
        </w:rPr>
        <w:t xml:space="preserve">, </w:t>
      </w:r>
    </w:p>
    <w:p w:rsidR="00E72719" w:rsidRDefault="00C33525">
      <w:pPr>
        <w:jc w:val="left"/>
        <w:rPr>
          <w:sz w:val="18"/>
          <w:szCs w:val="18"/>
        </w:rPr>
      </w:pPr>
      <w:r>
        <w:rPr>
          <w:color w:val="000000"/>
          <w:sz w:val="18"/>
          <w:szCs w:val="18"/>
        </w:rPr>
        <w:tab/>
      </w: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rsidR="00E72719" w:rsidRDefault="00C33525">
      <w:pPr>
        <w:jc w:val="left"/>
        <w:rPr>
          <w:color w:val="000000"/>
          <w:sz w:val="18"/>
          <w:szCs w:val="18"/>
        </w:rPr>
      </w:pPr>
      <w:r>
        <w:rPr>
          <w:b/>
          <w:color w:val="7F0055"/>
          <w:sz w:val="18"/>
          <w:szCs w:val="18"/>
        </w:rPr>
        <w:t>public</w:t>
      </w:r>
      <w:r>
        <w:rPr>
          <w:color w:val="000000"/>
          <w:sz w:val="18"/>
          <w:szCs w:val="18"/>
        </w:rPr>
        <w:t xml:space="preserve"> RedirectView login()</w:t>
      </w:r>
      <w:r>
        <w:rPr>
          <w:b/>
          <w:color w:val="7F0055"/>
          <w:sz w:val="18"/>
          <w:szCs w:val="18"/>
        </w:rPr>
        <w:t xml:space="preserve"> </w:t>
      </w:r>
      <w:r>
        <w:rPr>
          <w:color w:val="000000"/>
          <w:sz w:val="18"/>
          <w:szCs w:val="18"/>
        </w:rPr>
        <w:t>{</w:t>
      </w:r>
    </w:p>
    <w:p w:rsidR="00E72719" w:rsidRDefault="00E72719">
      <w:pPr>
        <w:jc w:val="left"/>
        <w:rPr>
          <w:sz w:val="18"/>
          <w:szCs w:val="18"/>
        </w:rPr>
      </w:pPr>
    </w:p>
    <w:p w:rsidR="00E72719" w:rsidRDefault="00C33525">
      <w:pPr>
        <w:jc w:val="left"/>
        <w:rPr>
          <w:sz w:val="18"/>
          <w:szCs w:val="18"/>
        </w:rPr>
      </w:pPr>
      <w:r>
        <w:rPr>
          <w:color w:val="000000"/>
          <w:sz w:val="18"/>
          <w:szCs w:val="18"/>
        </w:rPr>
        <w:tab/>
        <w:t xml:space="preserve">AuthorizationCodeRequestUrl </w:t>
      </w:r>
      <w:r>
        <w:rPr>
          <w:color w:val="6A3E3E"/>
          <w:sz w:val="18"/>
          <w:szCs w:val="18"/>
        </w:rPr>
        <w:t>authorizationUrl</w:t>
      </w:r>
      <w:r>
        <w:rPr>
          <w:color w:val="000000"/>
          <w:sz w:val="18"/>
          <w:szCs w:val="18"/>
        </w:rPr>
        <w:t>;</w:t>
      </w:r>
    </w:p>
    <w:p w:rsidR="00E72719" w:rsidRDefault="00C33525">
      <w:pPr>
        <w:jc w:val="left"/>
        <w:rPr>
          <w:sz w:val="18"/>
          <w:szCs w:val="18"/>
        </w:rPr>
      </w:pPr>
      <w:r>
        <w:rPr>
          <w:color w:val="000000"/>
          <w:sz w:val="18"/>
          <w:szCs w:val="18"/>
        </w:rPr>
        <w:tab/>
      </w:r>
      <w:r>
        <w:rPr>
          <w:b/>
          <w:color w:val="7F0055"/>
          <w:sz w:val="18"/>
          <w:szCs w:val="18"/>
        </w:rPr>
        <w:t>if</w:t>
      </w:r>
      <w:r>
        <w:rPr>
          <w:color w:val="000000"/>
          <w:sz w:val="18"/>
          <w:szCs w:val="18"/>
        </w:rPr>
        <w:t xml:space="preserve"> (</w:t>
      </w:r>
      <w:r>
        <w:rPr>
          <w:i/>
          <w:color w:val="0000C0"/>
          <w:sz w:val="18"/>
          <w:szCs w:val="18"/>
        </w:rPr>
        <w:t>flow</w:t>
      </w:r>
      <w:r>
        <w:rPr>
          <w:color w:val="000000"/>
          <w:sz w:val="18"/>
          <w:szCs w:val="18"/>
        </w:rPr>
        <w:t xml:space="preserve"> == </w:t>
      </w:r>
      <w:r>
        <w:rPr>
          <w:b/>
          <w:color w:val="7F0055"/>
          <w:sz w:val="18"/>
          <w:szCs w:val="18"/>
        </w:rPr>
        <w:t>null</w:t>
      </w:r>
      <w:r>
        <w:rPr>
          <w:color w:val="000000"/>
          <w:sz w:val="18"/>
          <w:szCs w:val="18"/>
        </w:rPr>
        <w:t>) {</w:t>
      </w:r>
    </w:p>
    <w:p w:rsidR="00E72719" w:rsidRDefault="00C33525">
      <w:pPr>
        <w:jc w:val="left"/>
        <w:rPr>
          <w:sz w:val="18"/>
          <w:szCs w:val="18"/>
        </w:rPr>
      </w:pPr>
      <w:r>
        <w:rPr>
          <w:color w:val="000000"/>
          <w:sz w:val="18"/>
          <w:szCs w:val="18"/>
        </w:rPr>
        <w:tab/>
      </w:r>
      <w:r>
        <w:rPr>
          <w:color w:val="000000"/>
          <w:sz w:val="18"/>
          <w:szCs w:val="18"/>
        </w:rPr>
        <w:tab/>
        <w:t xml:space="preserve">Details </w:t>
      </w:r>
      <w:r>
        <w:rPr>
          <w:color w:val="6A3E3E"/>
          <w:sz w:val="18"/>
          <w:szCs w:val="18"/>
        </w:rPr>
        <w:t>web</w:t>
      </w:r>
      <w:r>
        <w:rPr>
          <w:color w:val="000000"/>
          <w:sz w:val="18"/>
          <w:szCs w:val="18"/>
        </w:rPr>
        <w:t xml:space="preserve"> = </w:t>
      </w:r>
      <w:r>
        <w:rPr>
          <w:b/>
          <w:color w:val="7F0055"/>
          <w:sz w:val="18"/>
          <w:szCs w:val="18"/>
        </w:rPr>
        <w:t>new</w:t>
      </w:r>
      <w:r>
        <w:rPr>
          <w:color w:val="000000"/>
          <w:sz w:val="18"/>
          <w:szCs w:val="18"/>
        </w:rPr>
        <w:t xml:space="preserve"> Details();</w:t>
      </w:r>
    </w:p>
    <w:p w:rsidR="00E72719" w:rsidRDefault="00C33525">
      <w:pPr>
        <w:jc w:val="left"/>
        <w:rPr>
          <w:sz w:val="18"/>
          <w:szCs w:val="18"/>
        </w:rPr>
      </w:pPr>
      <w:r>
        <w:rPr>
          <w:color w:val="000000"/>
          <w:sz w:val="18"/>
          <w:szCs w:val="18"/>
        </w:rPr>
        <w:lastRenderedPageBreak/>
        <w:tab/>
      </w:r>
      <w:r>
        <w:rPr>
          <w:color w:val="000000"/>
          <w:sz w:val="18"/>
          <w:szCs w:val="18"/>
        </w:rPr>
        <w:tab/>
      </w:r>
      <w:r>
        <w:rPr>
          <w:color w:val="6A3E3E"/>
          <w:sz w:val="18"/>
          <w:szCs w:val="18"/>
        </w:rPr>
        <w:t>web</w:t>
      </w:r>
      <w:r>
        <w:rPr>
          <w:color w:val="000000"/>
          <w:sz w:val="18"/>
          <w:szCs w:val="18"/>
        </w:rPr>
        <w:t>.setClientId(</w:t>
      </w:r>
      <w:r>
        <w:rPr>
          <w:color w:val="0000C0"/>
          <w:sz w:val="18"/>
          <w:szCs w:val="18"/>
        </w:rPr>
        <w:t>clientId</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r>
      <w:r>
        <w:rPr>
          <w:color w:val="6A3E3E"/>
          <w:sz w:val="18"/>
          <w:szCs w:val="18"/>
        </w:rPr>
        <w:t>web</w:t>
      </w:r>
      <w:r>
        <w:rPr>
          <w:color w:val="000000"/>
          <w:sz w:val="18"/>
          <w:szCs w:val="18"/>
        </w:rPr>
        <w:t>.setClientSecret(</w:t>
      </w:r>
      <w:r>
        <w:rPr>
          <w:color w:val="0000C0"/>
          <w:sz w:val="18"/>
          <w:szCs w:val="18"/>
        </w:rPr>
        <w:t>clientSecret</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r>
      <w:r>
        <w:rPr>
          <w:i/>
          <w:color w:val="0000C0"/>
          <w:sz w:val="18"/>
          <w:szCs w:val="18"/>
        </w:rPr>
        <w:t>clientSecrets</w:t>
      </w:r>
      <w:r>
        <w:rPr>
          <w:color w:val="000000"/>
          <w:sz w:val="18"/>
          <w:szCs w:val="18"/>
        </w:rPr>
        <w:t xml:space="preserve"> = </w:t>
      </w:r>
      <w:r>
        <w:rPr>
          <w:b/>
          <w:color w:val="7F0055"/>
          <w:sz w:val="18"/>
          <w:szCs w:val="18"/>
        </w:rPr>
        <w:t>new</w:t>
      </w:r>
      <w:r>
        <w:rPr>
          <w:color w:val="000000"/>
          <w:sz w:val="18"/>
          <w:szCs w:val="18"/>
        </w:rPr>
        <w:t xml:space="preserve"> GoogleClientSecrets().setWeb(</w:t>
      </w:r>
      <w:r>
        <w:rPr>
          <w:color w:val="6A3E3E"/>
          <w:sz w:val="18"/>
          <w:szCs w:val="18"/>
        </w:rPr>
        <w:t>web</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r>
      <w:r w:rsidRPr="00C73B1B">
        <w:rPr>
          <w:i/>
          <w:color w:val="0000C0"/>
          <w:sz w:val="18"/>
          <w:szCs w:val="18"/>
        </w:rPr>
        <w:t>httpTransport</w:t>
      </w:r>
      <w:r>
        <w:rPr>
          <w:color w:val="000000"/>
          <w:sz w:val="18"/>
          <w:szCs w:val="18"/>
        </w:rPr>
        <w:t xml:space="preserve"> = GoogleNetHttpTransport.</w:t>
      </w:r>
      <w:r>
        <w:rPr>
          <w:i/>
          <w:color w:val="000000"/>
          <w:sz w:val="18"/>
          <w:szCs w:val="18"/>
        </w:rPr>
        <w:t>newTrustedTransport</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t xml:space="preserve">List&lt;String&gt; </w:t>
      </w:r>
      <w:r>
        <w:rPr>
          <w:color w:val="6A3E3E"/>
          <w:sz w:val="18"/>
          <w:szCs w:val="18"/>
        </w:rPr>
        <w:t>scopes</w:t>
      </w:r>
      <w:r>
        <w:rPr>
          <w:color w:val="000000"/>
          <w:sz w:val="18"/>
          <w:szCs w:val="18"/>
        </w:rPr>
        <w:t xml:space="preserve"> = </w:t>
      </w:r>
      <w:r>
        <w:rPr>
          <w:color w:val="0000C0"/>
          <w:sz w:val="18"/>
          <w:szCs w:val="18"/>
        </w:rPr>
        <w:t>service</w:t>
      </w:r>
      <w:r>
        <w:rPr>
          <w:color w:val="000000"/>
          <w:sz w:val="18"/>
          <w:szCs w:val="18"/>
        </w:rPr>
        <w:t>.getScopes();</w:t>
      </w:r>
    </w:p>
    <w:p w:rsidR="00E72719" w:rsidRDefault="00C33525">
      <w:pPr>
        <w:jc w:val="left"/>
        <w:rPr>
          <w:sz w:val="18"/>
          <w:szCs w:val="18"/>
        </w:rPr>
      </w:pPr>
      <w:r>
        <w:rPr>
          <w:color w:val="000000"/>
          <w:sz w:val="18"/>
          <w:szCs w:val="18"/>
        </w:rPr>
        <w:tab/>
      </w:r>
      <w:r>
        <w:rPr>
          <w:color w:val="000000"/>
          <w:sz w:val="18"/>
          <w:szCs w:val="18"/>
        </w:rPr>
        <w:tab/>
      </w:r>
      <w:r>
        <w:rPr>
          <w:i/>
          <w:color w:val="0000C0"/>
          <w:sz w:val="18"/>
          <w:szCs w:val="18"/>
        </w:rPr>
        <w:t>flow</w:t>
      </w:r>
      <w:r>
        <w:rPr>
          <w:color w:val="000000"/>
          <w:sz w:val="18"/>
          <w:szCs w:val="18"/>
        </w:rPr>
        <w:t xml:space="preserve"> = </w:t>
      </w:r>
      <w:r>
        <w:rPr>
          <w:b/>
          <w:color w:val="7F0055"/>
          <w:sz w:val="18"/>
          <w:szCs w:val="18"/>
        </w:rPr>
        <w:t>new</w:t>
      </w:r>
      <w:r>
        <w:rPr>
          <w:color w:val="000000"/>
          <w:sz w:val="18"/>
          <w:szCs w:val="18"/>
        </w:rPr>
        <w:t xml:space="preserve"> GoogleAuthorizationCodeFlow</w:t>
      </w:r>
    </w:p>
    <w:p w:rsidR="00E72719" w:rsidRDefault="00C33525">
      <w:pPr>
        <w:jc w:val="left"/>
        <w:rPr>
          <w:sz w:val="18"/>
          <w:szCs w:val="18"/>
        </w:rPr>
      </w:pPr>
      <w:r>
        <w:rPr>
          <w:color w:val="000000"/>
          <w:sz w:val="18"/>
          <w:szCs w:val="18"/>
        </w:rPr>
        <w:t>.Builder(</w:t>
      </w:r>
      <w:r w:rsidRPr="00B435DB">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clientSecrets</w:t>
      </w:r>
      <w:r>
        <w:rPr>
          <w:color w:val="000000"/>
          <w:sz w:val="18"/>
          <w:szCs w:val="18"/>
        </w:rPr>
        <w:t>,Collections.</w:t>
      </w:r>
      <w:r>
        <w:rPr>
          <w:i/>
          <w:color w:val="000000"/>
          <w:sz w:val="18"/>
          <w:szCs w:val="18"/>
        </w:rPr>
        <w:t>unmodifiableList</w:t>
      </w:r>
      <w:r>
        <w:rPr>
          <w:color w:val="000000"/>
          <w:sz w:val="18"/>
          <w:szCs w:val="18"/>
        </w:rPr>
        <w:t>(</w:t>
      </w:r>
      <w:r>
        <w:rPr>
          <w:color w:val="6A3E3E"/>
          <w:sz w:val="18"/>
          <w:szCs w:val="18"/>
        </w:rPr>
        <w:t>scopes</w:t>
      </w:r>
      <w:r>
        <w:rPr>
          <w:color w:val="000000"/>
          <w:sz w:val="18"/>
          <w:szCs w:val="18"/>
        </w:rPr>
        <w:t>)).build();</w:t>
      </w:r>
    </w:p>
    <w:p w:rsidR="00E72719" w:rsidRDefault="00C33525">
      <w:pPr>
        <w:jc w:val="left"/>
        <w:rPr>
          <w:sz w:val="18"/>
          <w:szCs w:val="18"/>
        </w:rPr>
      </w:pPr>
      <w:r>
        <w:rPr>
          <w:color w:val="000000"/>
          <w:sz w:val="18"/>
          <w:szCs w:val="18"/>
        </w:rPr>
        <w:tab/>
        <w:t>}</w:t>
      </w:r>
    </w:p>
    <w:p w:rsidR="00E72719" w:rsidRDefault="00C33525">
      <w:pPr>
        <w:jc w:val="left"/>
        <w:rPr>
          <w:sz w:val="18"/>
          <w:szCs w:val="18"/>
        </w:rPr>
      </w:pPr>
      <w:r>
        <w:rPr>
          <w:color w:val="000000"/>
          <w:sz w:val="18"/>
          <w:szCs w:val="18"/>
        </w:rPr>
        <w:tab/>
      </w:r>
      <w:r>
        <w:rPr>
          <w:color w:val="6A3E3E"/>
          <w:sz w:val="18"/>
          <w:szCs w:val="18"/>
        </w:rPr>
        <w:t>authorizationUrl</w:t>
      </w:r>
      <w:r>
        <w:rPr>
          <w:color w:val="000000"/>
          <w:sz w:val="18"/>
          <w:szCs w:val="18"/>
        </w:rPr>
        <w:t xml:space="preserve"> = </w:t>
      </w:r>
      <w:r>
        <w:rPr>
          <w:i/>
          <w:color w:val="0000C0"/>
          <w:sz w:val="18"/>
          <w:szCs w:val="18"/>
        </w:rPr>
        <w:t>flow</w:t>
      </w:r>
      <w:r>
        <w:rPr>
          <w:color w:val="000000"/>
          <w:sz w:val="18"/>
          <w:szCs w:val="18"/>
        </w:rPr>
        <w:t>.newAuthorizationUrl().setRedirectUri(</w:t>
      </w:r>
      <w:r>
        <w:rPr>
          <w:color w:val="0000C0"/>
          <w:sz w:val="18"/>
          <w:szCs w:val="18"/>
        </w:rPr>
        <w:t>redirectUri</w:t>
      </w:r>
      <w:r>
        <w:rPr>
          <w:color w:val="000000"/>
          <w:sz w:val="18"/>
          <w:szCs w:val="18"/>
        </w:rPr>
        <w:t>);</w:t>
      </w:r>
    </w:p>
    <w:p w:rsidR="00E72719" w:rsidRDefault="00C33525">
      <w:pPr>
        <w:jc w:val="left"/>
        <w:rPr>
          <w:sz w:val="18"/>
          <w:szCs w:val="18"/>
        </w:rPr>
      </w:pPr>
      <w:r>
        <w:rPr>
          <w:color w:val="000000"/>
          <w:sz w:val="18"/>
          <w:szCs w:val="18"/>
        </w:rPr>
        <w:tab/>
        <w:t xml:space="preserve">String </w:t>
      </w:r>
      <w:r>
        <w:rPr>
          <w:color w:val="6A3E3E"/>
          <w:sz w:val="18"/>
          <w:szCs w:val="18"/>
        </w:rPr>
        <w:t>build</w:t>
      </w:r>
      <w:r>
        <w:rPr>
          <w:color w:val="000000"/>
          <w:sz w:val="18"/>
          <w:szCs w:val="18"/>
        </w:rPr>
        <w:t xml:space="preserve"> = </w:t>
      </w:r>
      <w:r>
        <w:rPr>
          <w:color w:val="6A3E3E"/>
          <w:sz w:val="18"/>
          <w:szCs w:val="18"/>
        </w:rPr>
        <w:t>authorizationUrl</w:t>
      </w:r>
      <w:r>
        <w:rPr>
          <w:color w:val="000000"/>
          <w:sz w:val="18"/>
          <w:szCs w:val="18"/>
        </w:rPr>
        <w:t>.build();</w:t>
      </w:r>
    </w:p>
    <w:p w:rsidR="00E72719" w:rsidRDefault="00E72719">
      <w:pPr>
        <w:jc w:val="left"/>
        <w:rPr>
          <w:sz w:val="18"/>
          <w:szCs w:val="18"/>
        </w:rPr>
      </w:pPr>
    </w:p>
    <w:p w:rsidR="00E72719" w:rsidRDefault="00C3352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RedirectView(</w:t>
      </w:r>
      <w:r>
        <w:rPr>
          <w:color w:val="6A3E3E"/>
          <w:sz w:val="18"/>
          <w:szCs w:val="18"/>
        </w:rPr>
        <w:t>build</w:t>
      </w:r>
      <w:r>
        <w:rPr>
          <w:color w:val="000000"/>
          <w:sz w:val="18"/>
          <w:szCs w:val="18"/>
        </w:rPr>
        <w:t>);</w:t>
      </w:r>
    </w:p>
    <w:p w:rsidR="00E72719" w:rsidRDefault="00C33525">
      <w:pPr>
        <w:rPr>
          <w:sz w:val="18"/>
          <w:szCs w:val="18"/>
        </w:rPr>
      </w:pPr>
      <w:r>
        <w:rPr>
          <w:color w:val="000000"/>
          <w:sz w:val="18"/>
          <w:szCs w:val="18"/>
        </w:rPr>
        <w:t>}</w:t>
      </w:r>
    </w:p>
    <w:p w:rsidR="00E72719" w:rsidRDefault="00E72719">
      <w:pPr>
        <w:rPr>
          <w:sz w:val="18"/>
          <w:szCs w:val="18"/>
        </w:rPr>
      </w:pPr>
    </w:p>
    <w:p w:rsidR="00E72719" w:rsidRDefault="00C33525">
      <w:pPr>
        <w:pStyle w:val="naslovslike"/>
      </w:pPr>
      <w:r>
        <w:t>Slika 4.1 Implementacija metode za autentifikaciju aplikacije</w:t>
      </w:r>
    </w:p>
    <w:p w:rsidR="00E72719" w:rsidRDefault="00E72719"/>
    <w:p w:rsidR="00E72719" w:rsidRDefault="00C33525">
      <w:pPr>
        <w:pStyle w:val="obicantext"/>
      </w:pPr>
      <w:r>
        <w:t xml:space="preserve">Gmail API servis u svom podešavanju nudi mogućnost redirektovanja na adresu korisnikove aplikacije nakon što se aplikacija autentifikuje. Budući da se naša aplikacija sastoji dva dela, klijentski i serverski deo koji su podignuti na različitim serverima Gmail servis nakon autentifikacije aplikaciju redirektuje na URL na serveru koji potom salje poziv klijentskoj aplikaciji. Nakon što se izvrši redirekcija, korisnik je ulogovan i popunjava se polje </w:t>
      </w:r>
      <w:r>
        <w:rPr>
          <w:i/>
          <w:iCs/>
        </w:rPr>
        <w:t xml:space="preserve">credential </w:t>
      </w:r>
      <w:r>
        <w:t xml:space="preserve">koje se koristi za autentifikaciju korisnika pri svakom sledećem Gmail API pozivu. Implementacija ove metode je prikazana na slici broj. </w:t>
      </w:r>
    </w:p>
    <w:p w:rsidR="00E72719" w:rsidRDefault="00E72719"/>
    <w:p w:rsidR="00E72719" w:rsidRDefault="00C33525">
      <w:pPr>
        <w:jc w:val="left"/>
        <w:rPr>
          <w:sz w:val="18"/>
          <w:szCs w:val="18"/>
        </w:rPr>
      </w:pPr>
      <w:r>
        <w:rPr>
          <w:color w:val="646464"/>
          <w:sz w:val="18"/>
          <w:szCs w:val="18"/>
        </w:rPr>
        <w:t>@RequestMapping</w:t>
      </w:r>
      <w:r>
        <w:rPr>
          <w:color w:val="000000"/>
          <w:sz w:val="18"/>
          <w:szCs w:val="18"/>
        </w:rPr>
        <w:t xml:space="preserve">(value = </w:t>
      </w:r>
      <w:r>
        <w:rPr>
          <w:color w:val="2A00FF"/>
          <w:sz w:val="18"/>
          <w:szCs w:val="18"/>
        </w:rPr>
        <w:t>"/login/gmailCallback"</w:t>
      </w:r>
      <w:r>
        <w:rPr>
          <w:color w:val="000000"/>
          <w:sz w:val="18"/>
          <w:szCs w:val="18"/>
        </w:rPr>
        <w:t xml:space="preserve">, </w:t>
      </w:r>
    </w:p>
    <w:p w:rsidR="00E72719" w:rsidRDefault="00C3352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 xml:space="preserve">, </w:t>
      </w:r>
      <w:r>
        <w:rPr>
          <w:color w:val="000000"/>
          <w:sz w:val="18"/>
          <w:szCs w:val="18"/>
        </w:rPr>
        <w:tab/>
      </w:r>
    </w:p>
    <w:p w:rsidR="00E72719" w:rsidRDefault="00C3352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rsidR="00E72719" w:rsidRDefault="00C33525">
      <w:pPr>
        <w:jc w:val="left"/>
        <w:rPr>
          <w:sz w:val="18"/>
          <w:szCs w:val="18"/>
        </w:rPr>
      </w:pPr>
      <w:r>
        <w:rPr>
          <w:b/>
          <w:color w:val="7F0055"/>
          <w:sz w:val="18"/>
          <w:szCs w:val="18"/>
        </w:rPr>
        <w:t>public</w:t>
      </w:r>
      <w:r>
        <w:rPr>
          <w:color w:val="000000"/>
          <w:sz w:val="18"/>
          <w:szCs w:val="18"/>
        </w:rPr>
        <w:t xml:space="preserve"> RedirectView callback(</w:t>
      </w:r>
      <w:r>
        <w:rPr>
          <w:color w:val="646464"/>
          <w:sz w:val="18"/>
          <w:szCs w:val="18"/>
        </w:rPr>
        <w:t>@RequestParam</w:t>
      </w:r>
      <w:r>
        <w:rPr>
          <w:color w:val="000000"/>
          <w:sz w:val="18"/>
          <w:szCs w:val="18"/>
        </w:rPr>
        <w:t xml:space="preserve">(value = </w:t>
      </w:r>
      <w:r>
        <w:rPr>
          <w:color w:val="2A00FF"/>
          <w:sz w:val="18"/>
          <w:szCs w:val="18"/>
        </w:rPr>
        <w:t>"code"</w:t>
      </w:r>
      <w:r>
        <w:rPr>
          <w:color w:val="000000"/>
          <w:sz w:val="18"/>
          <w:szCs w:val="18"/>
        </w:rPr>
        <w:t xml:space="preserve">) String </w:t>
      </w:r>
      <w:r>
        <w:rPr>
          <w:color w:val="6A3E3E"/>
          <w:sz w:val="18"/>
          <w:szCs w:val="18"/>
        </w:rPr>
        <w:t>code</w:t>
      </w:r>
      <w:r>
        <w:rPr>
          <w:color w:val="000000"/>
          <w:sz w:val="18"/>
          <w:szCs w:val="18"/>
        </w:rPr>
        <w:t>) {</w:t>
      </w:r>
    </w:p>
    <w:p w:rsidR="00E72719" w:rsidRDefault="00E72719">
      <w:pPr>
        <w:jc w:val="left"/>
        <w:rPr>
          <w:sz w:val="18"/>
          <w:szCs w:val="18"/>
        </w:rPr>
      </w:pPr>
    </w:p>
    <w:p w:rsidR="00E72719" w:rsidRDefault="00C33525">
      <w:pPr>
        <w:jc w:val="left"/>
        <w:rPr>
          <w:sz w:val="18"/>
          <w:szCs w:val="18"/>
        </w:rPr>
      </w:pPr>
      <w:r>
        <w:rPr>
          <w:color w:val="000000"/>
          <w:sz w:val="18"/>
          <w:szCs w:val="18"/>
        </w:rPr>
        <w:tab/>
        <w:t xml:space="preserve">TokenResponse </w:t>
      </w:r>
      <w:r>
        <w:rPr>
          <w:color w:val="6A3E3E"/>
          <w:sz w:val="18"/>
          <w:szCs w:val="18"/>
        </w:rPr>
        <w:t>response</w:t>
      </w:r>
      <w:r>
        <w:rPr>
          <w:color w:val="000000"/>
          <w:sz w:val="18"/>
          <w:szCs w:val="18"/>
        </w:rPr>
        <w:t xml:space="preserve"> = </w:t>
      </w:r>
      <w:r>
        <w:rPr>
          <w:i/>
          <w:color w:val="0000C0"/>
          <w:sz w:val="18"/>
          <w:szCs w:val="18"/>
        </w:rPr>
        <w:t>flow</w:t>
      </w:r>
      <w:r>
        <w:rPr>
          <w:color w:val="000000"/>
          <w:sz w:val="18"/>
          <w:szCs w:val="18"/>
        </w:rPr>
        <w:t>.newTokenRequest(</w:t>
      </w:r>
      <w:r>
        <w:rPr>
          <w:color w:val="6A3E3E"/>
          <w:sz w:val="18"/>
          <w:szCs w:val="18"/>
        </w:rPr>
        <w:t>code</w:t>
      </w:r>
      <w:r>
        <w:rPr>
          <w:color w:val="000000"/>
          <w:sz w:val="18"/>
          <w:szCs w:val="18"/>
        </w:rPr>
        <w:t>).setRedirectUri(</w:t>
      </w:r>
      <w:r>
        <w:rPr>
          <w:color w:val="0000C0"/>
          <w:sz w:val="18"/>
          <w:szCs w:val="18"/>
        </w:rPr>
        <w:t>redirectUri</w:t>
      </w:r>
      <w:r>
        <w:rPr>
          <w:color w:val="000000"/>
          <w:sz w:val="18"/>
          <w:szCs w:val="18"/>
        </w:rPr>
        <w:t>).execute();</w:t>
      </w:r>
    </w:p>
    <w:p w:rsidR="00E72719" w:rsidRDefault="00C33525">
      <w:pPr>
        <w:jc w:val="left"/>
        <w:rPr>
          <w:sz w:val="18"/>
          <w:szCs w:val="18"/>
        </w:rPr>
      </w:pPr>
      <w:r>
        <w:rPr>
          <w:color w:val="000000"/>
          <w:sz w:val="18"/>
          <w:szCs w:val="18"/>
        </w:rPr>
        <w:tab/>
      </w:r>
      <w:r>
        <w:rPr>
          <w:i/>
          <w:color w:val="0000C0"/>
          <w:sz w:val="18"/>
          <w:szCs w:val="18"/>
        </w:rPr>
        <w:t>credential</w:t>
      </w:r>
      <w:r>
        <w:rPr>
          <w:color w:val="000000"/>
          <w:sz w:val="18"/>
          <w:szCs w:val="18"/>
        </w:rPr>
        <w:t xml:space="preserve"> = </w:t>
      </w:r>
      <w:r>
        <w:rPr>
          <w:i/>
          <w:color w:val="0000C0"/>
          <w:sz w:val="18"/>
          <w:szCs w:val="18"/>
        </w:rPr>
        <w:t>flow</w:t>
      </w:r>
      <w:r>
        <w:rPr>
          <w:color w:val="000000"/>
          <w:sz w:val="18"/>
          <w:szCs w:val="18"/>
        </w:rPr>
        <w:t>.</w:t>
      </w:r>
      <w:r w:rsidRPr="00B435DB">
        <w:rPr>
          <w:color w:val="000000"/>
          <w:sz w:val="18"/>
          <w:szCs w:val="18"/>
        </w:rPr>
        <w:t>createAndStoreCredential</w:t>
      </w:r>
      <w:r>
        <w:rPr>
          <w:color w:val="000000"/>
          <w:sz w:val="18"/>
          <w:szCs w:val="18"/>
        </w:rPr>
        <w:t>(</w:t>
      </w:r>
      <w:r>
        <w:rPr>
          <w:color w:val="6A3E3E"/>
          <w:sz w:val="18"/>
          <w:szCs w:val="18"/>
        </w:rPr>
        <w:t>response</w:t>
      </w:r>
      <w:r>
        <w:rPr>
          <w:color w:val="000000"/>
          <w:sz w:val="18"/>
          <w:szCs w:val="18"/>
        </w:rPr>
        <w:t xml:space="preserve">, </w:t>
      </w:r>
      <w:r>
        <w:rPr>
          <w:color w:val="2A00FF"/>
          <w:sz w:val="18"/>
          <w:szCs w:val="18"/>
        </w:rPr>
        <w:t>"userID"</w:t>
      </w:r>
      <w:r>
        <w:rPr>
          <w:color w:val="000000"/>
          <w:sz w:val="18"/>
          <w:szCs w:val="18"/>
        </w:rPr>
        <w:t>);</w:t>
      </w:r>
      <w:r>
        <w:rPr>
          <w:color w:val="000000"/>
          <w:sz w:val="18"/>
          <w:szCs w:val="18"/>
        </w:rPr>
        <w:tab/>
      </w:r>
    </w:p>
    <w:p w:rsidR="00E72719" w:rsidRDefault="00E72719">
      <w:pPr>
        <w:jc w:val="left"/>
        <w:rPr>
          <w:color w:val="000000"/>
          <w:sz w:val="18"/>
          <w:szCs w:val="18"/>
        </w:rPr>
      </w:pPr>
    </w:p>
    <w:p w:rsidR="00E72719" w:rsidRDefault="00C33525">
      <w:pPr>
        <w:jc w:val="left"/>
        <w:rPr>
          <w:color w:val="000000"/>
          <w:sz w:val="18"/>
          <w:szCs w:val="18"/>
        </w:rPr>
      </w:pPr>
      <w:r>
        <w:rPr>
          <w:color w:val="000000"/>
          <w:sz w:val="18"/>
          <w:szCs w:val="18"/>
        </w:rPr>
        <w:tab/>
      </w:r>
      <w:r>
        <w:rPr>
          <w:i/>
          <w:color w:val="0000C0"/>
          <w:sz w:val="18"/>
          <w:szCs w:val="18"/>
        </w:rPr>
        <w:t>client</w:t>
      </w:r>
      <w:r>
        <w:rPr>
          <w:color w:val="000000"/>
          <w:sz w:val="18"/>
          <w:szCs w:val="18"/>
        </w:rPr>
        <w:t xml:space="preserve"> = </w:t>
      </w:r>
      <w:r>
        <w:rPr>
          <w:b/>
          <w:color w:val="7F0055"/>
          <w:sz w:val="18"/>
          <w:szCs w:val="18"/>
        </w:rPr>
        <w:t>new</w:t>
      </w:r>
      <w:r>
        <w:rPr>
          <w:color w:val="000000"/>
          <w:sz w:val="18"/>
          <w:szCs w:val="18"/>
        </w:rPr>
        <w:t xml:space="preserve"> com.google.api.services.gmail.Gmail.Builder(</w:t>
      </w:r>
    </w:p>
    <w:p w:rsidR="00E72719" w:rsidRDefault="00C33525">
      <w:pPr>
        <w:ind w:left="720" w:firstLine="720"/>
        <w:jc w:val="left"/>
        <w:rPr>
          <w:sz w:val="18"/>
          <w:szCs w:val="18"/>
        </w:rPr>
      </w:pPr>
      <w:r>
        <w:rPr>
          <w:i/>
          <w:color w:val="0000C0"/>
          <w:sz w:val="18"/>
          <w:szCs w:val="18"/>
        </w:rPr>
        <w:t>httpTransport</w:t>
      </w:r>
      <w:r>
        <w:rPr>
          <w:color w:val="000000"/>
          <w:sz w:val="18"/>
          <w:szCs w:val="18"/>
        </w:rPr>
        <w:t xml:space="preserve">, </w:t>
      </w:r>
      <w:r>
        <w:rPr>
          <w:b/>
          <w:i/>
          <w:color w:val="0000C0"/>
          <w:sz w:val="18"/>
          <w:szCs w:val="18"/>
        </w:rPr>
        <w:t>JSON_FACTORY</w:t>
      </w:r>
      <w:r>
        <w:rPr>
          <w:color w:val="000000"/>
          <w:sz w:val="18"/>
          <w:szCs w:val="18"/>
        </w:rPr>
        <w:t xml:space="preserve">, </w:t>
      </w:r>
      <w:r>
        <w:rPr>
          <w:i/>
          <w:color w:val="0000C0"/>
          <w:sz w:val="18"/>
          <w:szCs w:val="18"/>
        </w:rPr>
        <w:t>credential</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t>.setApplicationName(</w:t>
      </w:r>
      <w:r>
        <w:rPr>
          <w:b/>
          <w:i/>
          <w:color w:val="0000C0"/>
          <w:sz w:val="18"/>
          <w:szCs w:val="18"/>
        </w:rPr>
        <w:t>APPLICATION_NAME</w:t>
      </w:r>
      <w:r>
        <w:rPr>
          <w:color w:val="000000"/>
          <w:sz w:val="18"/>
          <w:szCs w:val="18"/>
        </w:rPr>
        <w:t>).build();</w:t>
      </w:r>
    </w:p>
    <w:p w:rsidR="00E72719" w:rsidRDefault="00C33525">
      <w:pPr>
        <w:ind w:firstLine="720"/>
        <w:jc w:val="left"/>
        <w:rPr>
          <w:sz w:val="18"/>
          <w:szCs w:val="18"/>
        </w:rPr>
      </w:pPr>
      <w:r>
        <w:rPr>
          <w:color w:val="000000"/>
          <w:sz w:val="18"/>
          <w:szCs w:val="18"/>
        </w:rPr>
        <w:t xml:space="preserve">RedirectView </w:t>
      </w:r>
      <w:r>
        <w:rPr>
          <w:color w:val="6A3E3E"/>
          <w:sz w:val="18"/>
          <w:szCs w:val="18"/>
        </w:rPr>
        <w:t>redirect</w:t>
      </w:r>
      <w:r>
        <w:rPr>
          <w:color w:val="000000"/>
          <w:sz w:val="18"/>
          <w:szCs w:val="18"/>
        </w:rPr>
        <w:t xml:space="preserve"> = </w:t>
      </w:r>
      <w:r>
        <w:rPr>
          <w:b/>
          <w:color w:val="7F0055"/>
          <w:sz w:val="18"/>
          <w:szCs w:val="18"/>
        </w:rPr>
        <w:t>new</w:t>
      </w:r>
      <w:r>
        <w:rPr>
          <w:color w:val="000000"/>
          <w:sz w:val="18"/>
          <w:szCs w:val="18"/>
        </w:rPr>
        <w:t xml:space="preserve"> RedirectView(</w:t>
      </w:r>
      <w:r>
        <w:rPr>
          <w:color w:val="2A00FF"/>
          <w:sz w:val="18"/>
          <w:szCs w:val="18"/>
        </w:rPr>
        <w:t>"http://localhost:5500/SimpleMailApp/client/index.html"</w:t>
      </w:r>
      <w:r>
        <w:rPr>
          <w:color w:val="000000"/>
          <w:sz w:val="18"/>
          <w:szCs w:val="18"/>
        </w:rPr>
        <w:t>);</w:t>
      </w:r>
    </w:p>
    <w:p w:rsidR="00E72719" w:rsidRDefault="00E72719">
      <w:pPr>
        <w:jc w:val="left"/>
        <w:rPr>
          <w:sz w:val="18"/>
          <w:szCs w:val="18"/>
        </w:rPr>
      </w:pPr>
    </w:p>
    <w:p w:rsidR="00E72719" w:rsidRDefault="00C33525">
      <w:pPr>
        <w:jc w:val="left"/>
        <w:rPr>
          <w:sz w:val="18"/>
          <w:szCs w:val="18"/>
        </w:rPr>
      </w:pPr>
      <w:r>
        <w:rPr>
          <w:color w:val="000000"/>
          <w:sz w:val="18"/>
          <w:szCs w:val="18"/>
        </w:rPr>
        <w:tab/>
      </w:r>
      <w:r>
        <w:rPr>
          <w:b/>
          <w:color w:val="7F0055"/>
          <w:sz w:val="18"/>
          <w:szCs w:val="18"/>
        </w:rPr>
        <w:t>return</w:t>
      </w:r>
      <w:r>
        <w:rPr>
          <w:color w:val="000000"/>
          <w:sz w:val="18"/>
          <w:szCs w:val="18"/>
        </w:rPr>
        <w:t xml:space="preserve"> </w:t>
      </w:r>
      <w:r>
        <w:rPr>
          <w:color w:val="6A3E3E"/>
          <w:sz w:val="18"/>
          <w:szCs w:val="18"/>
        </w:rPr>
        <w:t>redirect</w:t>
      </w:r>
      <w:r>
        <w:rPr>
          <w:color w:val="000000"/>
          <w:sz w:val="18"/>
          <w:szCs w:val="18"/>
        </w:rPr>
        <w:t>;</w:t>
      </w:r>
    </w:p>
    <w:p w:rsidR="00E72719" w:rsidRDefault="00C33525">
      <w:pPr>
        <w:rPr>
          <w:sz w:val="18"/>
          <w:szCs w:val="18"/>
        </w:rPr>
      </w:pPr>
      <w:r>
        <w:rPr>
          <w:color w:val="000000"/>
          <w:sz w:val="18"/>
          <w:szCs w:val="18"/>
        </w:rPr>
        <w:t>}</w:t>
      </w:r>
    </w:p>
    <w:p w:rsidR="00E72719" w:rsidRDefault="00C33525">
      <w:pPr>
        <w:pStyle w:val="naslovslike"/>
      </w:pPr>
      <w:r>
        <w:t>Slika 4.2 Implementacija metode za redirektovanje</w:t>
      </w:r>
    </w:p>
    <w:p w:rsidR="00E72719" w:rsidRDefault="00E72719"/>
    <w:p w:rsidR="00E72719" w:rsidRDefault="00C33525">
      <w:pPr>
        <w:pStyle w:val="obicantext"/>
      </w:pPr>
      <w:r>
        <w:t xml:space="preserve">Nakon što je korisnik ulogovan mogu se slati ostali Gmail API pozivi. Na slici broj se nalazi prikaz metode koja traži od Gmail API-ja podatke o ulogovanom korisniku. </w:t>
      </w:r>
    </w:p>
    <w:p w:rsidR="00E72719" w:rsidRDefault="00C33525">
      <w:pPr>
        <w:rPr>
          <w:sz w:val="18"/>
          <w:szCs w:val="18"/>
        </w:rPr>
      </w:pPr>
      <w:r>
        <w:rPr>
          <w:color w:val="646464"/>
          <w:sz w:val="18"/>
          <w:szCs w:val="18"/>
        </w:rPr>
        <w:t>@RequestMapping</w:t>
      </w:r>
      <w:r>
        <w:rPr>
          <w:color w:val="000000"/>
          <w:sz w:val="18"/>
          <w:szCs w:val="18"/>
        </w:rPr>
        <w:t xml:space="preserve">(value = </w:t>
      </w:r>
      <w:r>
        <w:rPr>
          <w:color w:val="2A00FF"/>
          <w:sz w:val="18"/>
          <w:szCs w:val="18"/>
        </w:rPr>
        <w:t>"/me"</w:t>
      </w:r>
      <w:r>
        <w:rPr>
          <w:color w:val="000000"/>
          <w:sz w:val="18"/>
          <w:szCs w:val="18"/>
        </w:rPr>
        <w:t xml:space="preserve">, </w:t>
      </w:r>
    </w:p>
    <w:p w:rsidR="00E72719" w:rsidRDefault="00C33525">
      <w:pPr>
        <w:jc w:val="left"/>
        <w:rPr>
          <w:sz w:val="18"/>
          <w:szCs w:val="18"/>
        </w:rPr>
      </w:pPr>
      <w:r>
        <w:rPr>
          <w:color w:val="000000"/>
          <w:sz w:val="18"/>
          <w:szCs w:val="18"/>
        </w:rPr>
        <w:tab/>
      </w:r>
      <w:r>
        <w:rPr>
          <w:color w:val="000000"/>
          <w:sz w:val="18"/>
          <w:szCs w:val="18"/>
        </w:rPr>
        <w:tab/>
        <w:t>method = RequestMethod.</w:t>
      </w:r>
      <w:r>
        <w:rPr>
          <w:b/>
          <w:i/>
          <w:color w:val="0000C0"/>
          <w:sz w:val="18"/>
          <w:szCs w:val="18"/>
        </w:rPr>
        <w:t>GET</w:t>
      </w:r>
      <w:r>
        <w:rPr>
          <w:color w:val="000000"/>
          <w:sz w:val="18"/>
          <w:szCs w:val="18"/>
        </w:rPr>
        <w:t>,</w:t>
      </w:r>
    </w:p>
    <w:p w:rsidR="00E72719" w:rsidRDefault="00C33525">
      <w:pPr>
        <w:jc w:val="left"/>
        <w:rPr>
          <w:sz w:val="18"/>
          <w:szCs w:val="18"/>
        </w:rPr>
      </w:pPr>
      <w:r>
        <w:rPr>
          <w:color w:val="000000"/>
          <w:sz w:val="18"/>
          <w:szCs w:val="18"/>
        </w:rPr>
        <w:tab/>
      </w:r>
      <w:r>
        <w:rPr>
          <w:color w:val="000000"/>
          <w:sz w:val="18"/>
          <w:szCs w:val="18"/>
        </w:rPr>
        <w:tab/>
        <w:t>produces = MediaType.</w:t>
      </w:r>
      <w:r>
        <w:rPr>
          <w:b/>
          <w:i/>
          <w:color w:val="0000C0"/>
          <w:sz w:val="18"/>
          <w:szCs w:val="18"/>
        </w:rPr>
        <w:t>APPLICATION_JSON_VALUE</w:t>
      </w:r>
      <w:r>
        <w:rPr>
          <w:color w:val="000000"/>
          <w:sz w:val="18"/>
          <w:szCs w:val="18"/>
        </w:rPr>
        <w:t>)</w:t>
      </w:r>
    </w:p>
    <w:p w:rsidR="00E72719" w:rsidRDefault="00C33525">
      <w:pPr>
        <w:jc w:val="left"/>
        <w:rPr>
          <w:sz w:val="18"/>
          <w:szCs w:val="18"/>
        </w:rPr>
      </w:pPr>
      <w:r>
        <w:rPr>
          <w:b/>
          <w:color w:val="7F0055"/>
          <w:sz w:val="18"/>
          <w:szCs w:val="18"/>
        </w:rPr>
        <w:t>public</w:t>
      </w:r>
      <w:r>
        <w:rPr>
          <w:color w:val="000000"/>
          <w:sz w:val="18"/>
          <w:szCs w:val="18"/>
        </w:rPr>
        <w:t xml:space="preserve"> ResponseEntity&lt;String&gt; getMe()</w:t>
      </w:r>
      <w:r>
        <w:rPr>
          <w:b/>
          <w:color w:val="7F0055"/>
          <w:sz w:val="18"/>
          <w:szCs w:val="18"/>
        </w:rPr>
        <w:t xml:space="preserve"> </w:t>
      </w:r>
      <w:r>
        <w:rPr>
          <w:color w:val="000000"/>
          <w:sz w:val="18"/>
          <w:szCs w:val="18"/>
        </w:rPr>
        <w:t>{</w:t>
      </w:r>
    </w:p>
    <w:p w:rsidR="00E72719" w:rsidRDefault="00C33525">
      <w:pPr>
        <w:jc w:val="left"/>
        <w:rPr>
          <w:color w:val="000000"/>
          <w:sz w:val="18"/>
          <w:szCs w:val="18"/>
        </w:rPr>
      </w:pPr>
      <w:r>
        <w:rPr>
          <w:color w:val="000000"/>
          <w:sz w:val="18"/>
          <w:szCs w:val="18"/>
        </w:rPr>
        <w:tab/>
      </w:r>
    </w:p>
    <w:p w:rsidR="00E72719" w:rsidRDefault="00C33525">
      <w:pPr>
        <w:ind w:firstLine="720"/>
        <w:jc w:val="left"/>
        <w:rPr>
          <w:sz w:val="18"/>
          <w:szCs w:val="18"/>
        </w:rPr>
      </w:pPr>
      <w:r>
        <w:rPr>
          <w:color w:val="000000"/>
          <w:sz w:val="18"/>
          <w:szCs w:val="18"/>
        </w:rPr>
        <w:t xml:space="preserve">Profile </w:t>
      </w:r>
      <w:r>
        <w:rPr>
          <w:color w:val="6A3E3E"/>
          <w:sz w:val="18"/>
          <w:szCs w:val="18"/>
        </w:rPr>
        <w:t>profile</w:t>
      </w:r>
      <w:r>
        <w:rPr>
          <w:color w:val="000000"/>
          <w:sz w:val="18"/>
          <w:szCs w:val="18"/>
        </w:rPr>
        <w:t xml:space="preserve"> = </w:t>
      </w:r>
      <w:r>
        <w:rPr>
          <w:color w:val="000000"/>
          <w:sz w:val="18"/>
          <w:szCs w:val="18"/>
        </w:rPr>
        <w:tab/>
      </w:r>
      <w:r>
        <w:rPr>
          <w:i/>
          <w:color w:val="0000C0"/>
          <w:sz w:val="18"/>
          <w:szCs w:val="18"/>
        </w:rPr>
        <w:t>client</w:t>
      </w:r>
      <w:r>
        <w:rPr>
          <w:color w:val="000000"/>
          <w:sz w:val="18"/>
          <w:szCs w:val="18"/>
        </w:rPr>
        <w:t>.users().getProfile(</w:t>
      </w:r>
      <w:r>
        <w:rPr>
          <w:color w:val="6A3E3E"/>
          <w:sz w:val="18"/>
          <w:szCs w:val="18"/>
        </w:rPr>
        <w:t>userId</w:t>
      </w:r>
      <w:r>
        <w:rPr>
          <w:color w:val="000000"/>
          <w:sz w:val="18"/>
          <w:szCs w:val="18"/>
        </w:rPr>
        <w:t>).execute();</w:t>
      </w:r>
    </w:p>
    <w:p w:rsidR="00E72719" w:rsidRDefault="00C33525">
      <w:pPr>
        <w:jc w:val="left"/>
        <w:rPr>
          <w:sz w:val="18"/>
          <w:szCs w:val="18"/>
        </w:rPr>
      </w:pPr>
      <w:r>
        <w:rPr>
          <w:color w:val="000000"/>
          <w:sz w:val="18"/>
          <w:szCs w:val="18"/>
        </w:rPr>
        <w:tab/>
        <w:t xml:space="preserve">JSONObject </w:t>
      </w:r>
      <w:r>
        <w:rPr>
          <w:color w:val="6A3E3E"/>
          <w:sz w:val="18"/>
          <w:szCs w:val="18"/>
        </w:rPr>
        <w:t>me</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jc w:val="left"/>
        <w:rPr>
          <w:sz w:val="18"/>
          <w:szCs w:val="18"/>
        </w:rPr>
      </w:pPr>
      <w:r>
        <w:rPr>
          <w:color w:val="000000"/>
          <w:sz w:val="18"/>
          <w:szCs w:val="18"/>
        </w:rPr>
        <w:tab/>
      </w:r>
      <w:r>
        <w:rPr>
          <w:color w:val="6A3E3E"/>
          <w:sz w:val="18"/>
          <w:szCs w:val="18"/>
        </w:rPr>
        <w:t>me</w:t>
      </w:r>
      <w:r>
        <w:rPr>
          <w:color w:val="000000"/>
          <w:sz w:val="18"/>
          <w:szCs w:val="18"/>
        </w:rPr>
        <w:t>.put(</w:t>
      </w:r>
      <w:r>
        <w:rPr>
          <w:color w:val="2A00FF"/>
          <w:sz w:val="18"/>
          <w:szCs w:val="18"/>
        </w:rPr>
        <w:t>"email"</w:t>
      </w:r>
      <w:r>
        <w:rPr>
          <w:color w:val="000000"/>
          <w:sz w:val="18"/>
          <w:szCs w:val="18"/>
        </w:rPr>
        <w:t xml:space="preserve">, </w:t>
      </w:r>
      <w:r>
        <w:rPr>
          <w:color w:val="6A3E3E"/>
          <w:sz w:val="18"/>
          <w:szCs w:val="18"/>
        </w:rPr>
        <w:t>profile</w:t>
      </w:r>
      <w:r>
        <w:rPr>
          <w:color w:val="000000"/>
          <w:sz w:val="18"/>
          <w:szCs w:val="18"/>
        </w:rPr>
        <w:t>.getEmailAddress());</w:t>
      </w:r>
    </w:p>
    <w:p w:rsidR="00E72719" w:rsidRDefault="00C33525">
      <w:pPr>
        <w:jc w:val="left"/>
        <w:rPr>
          <w:sz w:val="18"/>
          <w:szCs w:val="18"/>
        </w:rPr>
      </w:pPr>
      <w:r>
        <w:rPr>
          <w:color w:val="000000"/>
          <w:sz w:val="18"/>
          <w:szCs w:val="18"/>
        </w:rPr>
        <w:tab/>
      </w:r>
    </w:p>
    <w:p w:rsidR="00E72719" w:rsidRDefault="00C33525">
      <w:pPr>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b/>
          <w:color w:val="7F0055"/>
          <w:sz w:val="18"/>
          <w:szCs w:val="18"/>
        </w:rPr>
        <w:t>new</w:t>
      </w:r>
      <w:r>
        <w:rPr>
          <w:color w:val="000000"/>
          <w:sz w:val="18"/>
          <w:szCs w:val="18"/>
        </w:rPr>
        <w:t xml:space="preserve"> ResponseEntity&lt;&gt;(</w:t>
      </w:r>
      <w:r>
        <w:rPr>
          <w:color w:val="6A3E3E"/>
          <w:sz w:val="18"/>
          <w:szCs w:val="18"/>
        </w:rPr>
        <w:t>me</w:t>
      </w:r>
      <w:r>
        <w:rPr>
          <w:color w:val="000000"/>
          <w:sz w:val="18"/>
          <w:szCs w:val="18"/>
        </w:rPr>
        <w:t>.toString(), HttpStatus.</w:t>
      </w:r>
      <w:r>
        <w:rPr>
          <w:b/>
          <w:i/>
          <w:color w:val="0000C0"/>
          <w:sz w:val="18"/>
          <w:szCs w:val="18"/>
        </w:rPr>
        <w:t>OK</w:t>
      </w:r>
      <w:r>
        <w:rPr>
          <w:color w:val="000000"/>
          <w:sz w:val="18"/>
          <w:szCs w:val="18"/>
        </w:rPr>
        <w:t>);</w:t>
      </w:r>
    </w:p>
    <w:p w:rsidR="00E72719" w:rsidRDefault="00C33525">
      <w:pPr>
        <w:rPr>
          <w:sz w:val="18"/>
          <w:szCs w:val="18"/>
        </w:rPr>
      </w:pPr>
      <w:r>
        <w:rPr>
          <w:color w:val="000000"/>
          <w:sz w:val="18"/>
          <w:szCs w:val="18"/>
        </w:rPr>
        <w:t>}</w:t>
      </w:r>
    </w:p>
    <w:p w:rsidR="00E72719" w:rsidRDefault="00E72719"/>
    <w:p w:rsidR="00E72719" w:rsidRDefault="00C33525">
      <w:pPr>
        <w:pStyle w:val="naslovslike"/>
      </w:pPr>
      <w:r>
        <w:t>Slika 4.3  Implementacija metode za dobavljanje podataka o korisniku</w:t>
      </w:r>
    </w:p>
    <w:p w:rsidR="00E72719" w:rsidRDefault="00E72719"/>
    <w:p w:rsidR="00E72719" w:rsidRDefault="00C33525">
      <w:pPr>
        <w:pStyle w:val="obicantext"/>
      </w:pPr>
      <w:bookmarkStart w:id="144" w:name="__DdeLink__16911_21723039452"/>
      <w:bookmarkEnd w:id="144"/>
      <w:r>
        <w:t>Na slici broj prikazana je GmailController klasa.</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@CrossOrigin</w:t>
      </w:r>
      <w:r>
        <w:rPr>
          <w:color w:val="000000"/>
        </w:rPr>
        <w:t xml:space="preserve">(origins = </w:t>
      </w:r>
      <w:r>
        <w:rPr>
          <w:color w:val="2A00FF"/>
        </w:rPr>
        <w:t>"http://localhost:5500"</w:t>
      </w:r>
      <w:r>
        <w:rPr>
          <w:color w:val="000000"/>
        </w:rPr>
        <w:t>)</w:t>
      </w:r>
    </w:p>
    <w:p w:rsidR="00E72719" w:rsidRDefault="00C33525">
      <w:pPr>
        <w:spacing w:before="58" w:line="240" w:lineRule="auto"/>
        <w:contextualSpacing/>
        <w:jc w:val="left"/>
      </w:pPr>
      <w:r>
        <w:rPr>
          <w:color w:val="646464"/>
        </w:rPr>
        <w:t>@RestController</w:t>
      </w:r>
    </w:p>
    <w:p w:rsidR="00E72719" w:rsidRDefault="00C33525">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GmailController {</w:t>
      </w:r>
    </w:p>
    <w:p w:rsidR="00E72719" w:rsidRDefault="00E72719">
      <w:pPr>
        <w:spacing w:before="58" w:line="240" w:lineRule="auto"/>
        <w:contextualSpacing/>
        <w:jc w:val="left"/>
      </w:pP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APPLICATION_NAME</w:t>
      </w:r>
      <w:r>
        <w:rPr>
          <w:color w:val="000000"/>
        </w:rPr>
        <w:t xml:space="preserve"> = </w:t>
      </w:r>
      <w:r>
        <w:rPr>
          <w:color w:val="2A00FF"/>
        </w:rPr>
        <w:t>"Simple mail app"</w:t>
      </w:r>
      <w:r>
        <w:rPr>
          <w:color w:val="000000"/>
        </w:rPr>
        <w:t>;</w:t>
      </w:r>
    </w:p>
    <w:p w:rsidR="00E72719" w:rsidRDefault="00C33525">
      <w:pPr>
        <w:spacing w:before="58" w:line="240" w:lineRule="auto"/>
        <w:contextualSpacing/>
        <w:jc w:val="left"/>
      </w:pPr>
      <w:r>
        <w:rPr>
          <w:b/>
          <w:color w:val="7F0055"/>
        </w:rPr>
        <w:lastRenderedPageBreak/>
        <w:t>private</w:t>
      </w:r>
      <w:r>
        <w:rPr>
          <w:color w:val="000000"/>
        </w:rPr>
        <w:t xml:space="preserve"> </w:t>
      </w:r>
      <w:r>
        <w:rPr>
          <w:b/>
          <w:color w:val="7F0055"/>
        </w:rPr>
        <w:t>static</w:t>
      </w:r>
      <w:r>
        <w:rPr>
          <w:color w:val="000000"/>
        </w:rPr>
        <w:t xml:space="preserve"> </w:t>
      </w:r>
      <w:r>
        <w:rPr>
          <w:b/>
          <w:color w:val="7F0055"/>
        </w:rPr>
        <w:t>final</w:t>
      </w:r>
      <w:r>
        <w:rPr>
          <w:color w:val="000000"/>
        </w:rPr>
        <w:t xml:space="preserve"> String </w:t>
      </w:r>
      <w:r>
        <w:rPr>
          <w:b/>
          <w:i/>
          <w:color w:val="0000C0"/>
        </w:rPr>
        <w:t>USER_ID</w:t>
      </w:r>
      <w:r>
        <w:rPr>
          <w:color w:val="000000"/>
        </w:rPr>
        <w:t xml:space="preserve"> = </w:t>
      </w:r>
      <w:r>
        <w:rPr>
          <w:color w:val="2A00FF"/>
        </w:rPr>
        <w:t>"me"</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HttpTransport </w:t>
      </w:r>
      <w:r>
        <w:rPr>
          <w:i/>
          <w:color w:val="0000C0"/>
        </w:rPr>
        <w:t>httpTransport</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w:t>
      </w:r>
      <w:r>
        <w:rPr>
          <w:b/>
          <w:color w:val="7F0055"/>
        </w:rPr>
        <w:t>final</w:t>
      </w:r>
      <w:r>
        <w:rPr>
          <w:color w:val="000000"/>
        </w:rPr>
        <w:t xml:space="preserve"> JsonFactory </w:t>
      </w:r>
      <w:r>
        <w:rPr>
          <w:b/>
          <w:i/>
          <w:color w:val="0000C0"/>
        </w:rPr>
        <w:t>JSON_FACTORY</w:t>
      </w:r>
      <w:r>
        <w:rPr>
          <w:color w:val="000000"/>
        </w:rPr>
        <w:t xml:space="preserve"> = </w:t>
      </w:r>
      <w:r>
        <w:rPr>
          <w:color w:val="000000"/>
        </w:rPr>
        <w:tab/>
      </w:r>
      <w:r>
        <w:rPr>
          <w:color w:val="000000"/>
        </w:rPr>
        <w:tab/>
      </w:r>
      <w:r>
        <w:rPr>
          <w:color w:val="000000"/>
        </w:rPr>
        <w:tab/>
      </w:r>
      <w:r>
        <w:rPr>
          <w:color w:val="000000"/>
        </w:rPr>
        <w:tab/>
      </w:r>
      <w:r>
        <w:rPr>
          <w:color w:val="000000"/>
        </w:rPr>
        <w:tab/>
      </w:r>
      <w:r>
        <w:rPr>
          <w:color w:val="000000"/>
        </w:rPr>
        <w:tab/>
        <w:t>JacksonFactory.</w:t>
      </w:r>
      <w:r>
        <w:rPr>
          <w:i/>
          <w:color w:val="000000"/>
        </w:rPr>
        <w:t>getDefaultInstance</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Gmail </w:t>
      </w:r>
      <w:r>
        <w:rPr>
          <w:i/>
          <w:color w:val="0000C0"/>
        </w:rPr>
        <w:t>client</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GoogleClientSecrets </w:t>
      </w:r>
      <w:r>
        <w:rPr>
          <w:i/>
          <w:color w:val="0000C0"/>
        </w:rPr>
        <w:t>clientSecrets</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GoogleAuthorizationCodeFlow </w:t>
      </w:r>
      <w:r>
        <w:rPr>
          <w:i/>
          <w:color w:val="0000C0"/>
        </w:rPr>
        <w:t>flow</w:t>
      </w:r>
      <w:r>
        <w:rPr>
          <w:color w:val="000000"/>
        </w:rPr>
        <w:t>;</w:t>
      </w:r>
    </w:p>
    <w:p w:rsidR="00E72719" w:rsidRDefault="00C33525">
      <w:pPr>
        <w:spacing w:before="58" w:line="240" w:lineRule="auto"/>
        <w:contextualSpacing/>
        <w:jc w:val="left"/>
      </w:pPr>
      <w:r>
        <w:rPr>
          <w:b/>
          <w:color w:val="7F0055"/>
        </w:rPr>
        <w:t>private</w:t>
      </w:r>
      <w:r>
        <w:rPr>
          <w:color w:val="000000"/>
        </w:rPr>
        <w:t xml:space="preserve"> </w:t>
      </w:r>
      <w:r>
        <w:rPr>
          <w:b/>
          <w:color w:val="7F0055"/>
        </w:rPr>
        <w:t>static</w:t>
      </w:r>
      <w:r>
        <w:rPr>
          <w:color w:val="000000"/>
        </w:rPr>
        <w:t xml:space="preserve"> Credential </w:t>
      </w:r>
      <w:r>
        <w:rPr>
          <w:i/>
          <w:color w:val="0000C0"/>
        </w:rPr>
        <w:t>credential</w:t>
      </w: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@Value</w:t>
      </w:r>
      <w:r>
        <w:rPr>
          <w:color w:val="000000"/>
        </w:rPr>
        <w:t>(</w:t>
      </w:r>
      <w:r>
        <w:rPr>
          <w:color w:val="2A00FF"/>
        </w:rPr>
        <w:t>"${gmail.client.clientId}"</w:t>
      </w:r>
      <w:r>
        <w:rPr>
          <w:color w:val="000000"/>
        </w:rPr>
        <w:t>)</w:t>
      </w:r>
    </w:p>
    <w:p w:rsidR="00E72719" w:rsidRDefault="00C33525">
      <w:pPr>
        <w:spacing w:before="58" w:line="240" w:lineRule="auto"/>
        <w:contextualSpacing/>
        <w:jc w:val="left"/>
      </w:pPr>
      <w:r>
        <w:rPr>
          <w:b/>
          <w:color w:val="7F0055"/>
        </w:rPr>
        <w:t>private</w:t>
      </w:r>
      <w:r>
        <w:rPr>
          <w:color w:val="000000"/>
        </w:rPr>
        <w:t xml:space="preserve"> String </w:t>
      </w:r>
      <w:r>
        <w:rPr>
          <w:color w:val="0000C0"/>
        </w:rPr>
        <w:t>clientId</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@Value</w:t>
      </w:r>
      <w:r>
        <w:rPr>
          <w:color w:val="000000"/>
        </w:rPr>
        <w:t>(</w:t>
      </w:r>
      <w:r>
        <w:rPr>
          <w:color w:val="2A00FF"/>
        </w:rPr>
        <w:t>"${gmail.client.clientSecret}"</w:t>
      </w:r>
      <w:r>
        <w:rPr>
          <w:color w:val="000000"/>
        </w:rPr>
        <w:t>)</w:t>
      </w:r>
    </w:p>
    <w:p w:rsidR="00E72719" w:rsidRDefault="00C33525">
      <w:pPr>
        <w:spacing w:before="58" w:line="240" w:lineRule="auto"/>
        <w:contextualSpacing/>
        <w:jc w:val="left"/>
      </w:pPr>
      <w:r>
        <w:rPr>
          <w:b/>
          <w:color w:val="7F0055"/>
        </w:rPr>
        <w:t>private</w:t>
      </w:r>
      <w:r>
        <w:rPr>
          <w:color w:val="000000"/>
        </w:rPr>
        <w:t xml:space="preserve"> String </w:t>
      </w:r>
      <w:r>
        <w:rPr>
          <w:color w:val="0000C0"/>
        </w:rPr>
        <w:t>clientSecret</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@Value</w:t>
      </w:r>
      <w:r>
        <w:rPr>
          <w:color w:val="000000"/>
        </w:rPr>
        <w:t>(</w:t>
      </w:r>
      <w:r>
        <w:rPr>
          <w:color w:val="2A00FF"/>
        </w:rPr>
        <w:t>"${gmail.client.redirectUri}"</w:t>
      </w:r>
      <w:r>
        <w:rPr>
          <w:color w:val="000000"/>
        </w:rPr>
        <w:t>)</w:t>
      </w:r>
    </w:p>
    <w:p w:rsidR="00E72719" w:rsidRDefault="00C33525">
      <w:pPr>
        <w:spacing w:before="58" w:line="240" w:lineRule="auto"/>
        <w:contextualSpacing/>
        <w:jc w:val="left"/>
      </w:pPr>
      <w:r>
        <w:rPr>
          <w:b/>
          <w:color w:val="7F0055"/>
        </w:rPr>
        <w:t>private</w:t>
      </w:r>
      <w:r>
        <w:rPr>
          <w:color w:val="000000"/>
        </w:rPr>
        <w:t xml:space="preserve"> String </w:t>
      </w:r>
      <w:r>
        <w:rPr>
          <w:color w:val="0000C0"/>
        </w:rPr>
        <w:t>redirectUri</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@Autowired</w:t>
      </w:r>
    </w:p>
    <w:p w:rsidR="00E72719" w:rsidRDefault="00C33525">
      <w:pPr>
        <w:spacing w:before="58" w:line="240" w:lineRule="auto"/>
        <w:contextualSpacing/>
        <w:jc w:val="left"/>
      </w:pPr>
      <w:r>
        <w:rPr>
          <w:color w:val="000000"/>
        </w:rPr>
        <w:t xml:space="preserve">GmailService </w:t>
      </w:r>
      <w:r>
        <w:rPr>
          <w:color w:val="0000C0"/>
        </w:rPr>
        <w:t>service</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"/login"</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E72719" w:rsidRDefault="00C33525">
      <w:pPr>
        <w:spacing w:before="58" w:line="240" w:lineRule="auto"/>
        <w:contextualSpacing/>
        <w:jc w:val="left"/>
      </w:pPr>
      <w:r>
        <w:rPr>
          <w:b/>
          <w:color w:val="7F0055"/>
        </w:rPr>
        <w:t>public</w:t>
      </w:r>
      <w:r>
        <w:rPr>
          <w:color w:val="000000"/>
        </w:rPr>
        <w:t xml:space="preserve"> RedirectView login()</w:t>
      </w:r>
      <w:r>
        <w:rPr>
          <w:b/>
          <w:color w:val="7F0055"/>
        </w:rPr>
        <w:t xml:space="preserve"> </w:t>
      </w:r>
      <w:r>
        <w:rPr>
          <w:color w:val="000000"/>
        </w:rPr>
        <w:t>{</w:t>
      </w:r>
    </w:p>
    <w:p w:rsidR="00E72719" w:rsidRDefault="00C33525">
      <w:pPr>
        <w:spacing w:before="58" w:line="240" w:lineRule="auto"/>
        <w:contextualSpacing/>
        <w:jc w:val="left"/>
      </w:pPr>
      <w:r>
        <w:rPr>
          <w:color w:val="000000"/>
        </w:rPr>
        <w:tab/>
        <w:t xml:space="preserve">AuthorizationCodeRequestUrl </w:t>
      </w:r>
      <w:r>
        <w:rPr>
          <w:color w:val="6A3E3E"/>
        </w:rPr>
        <w:t>authorizationUrl</w:t>
      </w:r>
      <w:r>
        <w:rPr>
          <w:color w:val="000000"/>
        </w:rPr>
        <w:t>;</w:t>
      </w:r>
    </w:p>
    <w:p w:rsidR="00E72719" w:rsidRDefault="00C33525">
      <w:pPr>
        <w:spacing w:before="58" w:line="240" w:lineRule="auto"/>
        <w:contextualSpacing/>
        <w:jc w:val="left"/>
      </w:pPr>
      <w:r>
        <w:rPr>
          <w:color w:val="000000"/>
        </w:rPr>
        <w:tab/>
      </w:r>
      <w:r>
        <w:rPr>
          <w:b/>
          <w:color w:val="7F0055"/>
        </w:rPr>
        <w:t>if</w:t>
      </w:r>
      <w:r>
        <w:rPr>
          <w:color w:val="000000"/>
        </w:rPr>
        <w:t xml:space="preserve"> (</w:t>
      </w:r>
      <w:r>
        <w:rPr>
          <w:i/>
          <w:color w:val="0000C0"/>
        </w:rPr>
        <w:t>flow</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t xml:space="preserve">Details </w:t>
      </w:r>
      <w:r>
        <w:rPr>
          <w:color w:val="6A3E3E"/>
        </w:rPr>
        <w:t>web</w:t>
      </w:r>
      <w:r>
        <w:rPr>
          <w:color w:val="000000"/>
        </w:rPr>
        <w:t xml:space="preserve"> = </w:t>
      </w:r>
      <w:r>
        <w:rPr>
          <w:b/>
          <w:color w:val="7F0055"/>
        </w:rPr>
        <w:t>new</w:t>
      </w:r>
      <w:r>
        <w:rPr>
          <w:color w:val="000000"/>
        </w:rPr>
        <w:t xml:space="preserve"> Details();</w:t>
      </w:r>
    </w:p>
    <w:p w:rsidR="00E72719" w:rsidRDefault="00C33525">
      <w:pPr>
        <w:spacing w:before="58" w:line="240" w:lineRule="auto"/>
        <w:contextualSpacing/>
        <w:jc w:val="left"/>
      </w:pPr>
      <w:r>
        <w:rPr>
          <w:color w:val="000000"/>
        </w:rPr>
        <w:tab/>
      </w:r>
      <w:r>
        <w:rPr>
          <w:color w:val="000000"/>
        </w:rPr>
        <w:tab/>
      </w:r>
      <w:r>
        <w:rPr>
          <w:color w:val="6A3E3E"/>
        </w:rPr>
        <w:t>web</w:t>
      </w:r>
      <w:r>
        <w:rPr>
          <w:color w:val="000000"/>
        </w:rPr>
        <w:t>.setClientId(</w:t>
      </w:r>
      <w:r>
        <w:rPr>
          <w:color w:val="0000C0"/>
        </w:rPr>
        <w:t>clientId</w:t>
      </w:r>
      <w:r>
        <w:rPr>
          <w:color w:val="000000"/>
        </w:rPr>
        <w:t>);</w:t>
      </w:r>
    </w:p>
    <w:p w:rsidR="00E72719" w:rsidRDefault="00C33525">
      <w:pPr>
        <w:spacing w:before="58" w:line="240" w:lineRule="auto"/>
        <w:contextualSpacing/>
        <w:jc w:val="left"/>
      </w:pPr>
      <w:r>
        <w:rPr>
          <w:color w:val="000000"/>
        </w:rPr>
        <w:tab/>
      </w:r>
      <w:r>
        <w:rPr>
          <w:color w:val="000000"/>
        </w:rPr>
        <w:tab/>
      </w:r>
      <w:r>
        <w:rPr>
          <w:color w:val="6A3E3E"/>
        </w:rPr>
        <w:t>web</w:t>
      </w:r>
      <w:r>
        <w:rPr>
          <w:color w:val="000000"/>
        </w:rPr>
        <w:t>.setClientSecret(</w:t>
      </w:r>
      <w:r>
        <w:rPr>
          <w:color w:val="0000C0"/>
        </w:rPr>
        <w:t>clientSecret</w:t>
      </w:r>
      <w:r>
        <w:rPr>
          <w:color w:val="000000"/>
        </w:rPr>
        <w:t>);</w:t>
      </w:r>
    </w:p>
    <w:p w:rsidR="00E72719" w:rsidRDefault="00C33525">
      <w:pPr>
        <w:spacing w:before="58" w:line="240" w:lineRule="auto"/>
        <w:contextualSpacing/>
        <w:jc w:val="left"/>
      </w:pPr>
      <w:r>
        <w:rPr>
          <w:color w:val="000000"/>
        </w:rPr>
        <w:tab/>
      </w:r>
      <w:r>
        <w:rPr>
          <w:color w:val="000000"/>
        </w:rPr>
        <w:tab/>
      </w:r>
      <w:r>
        <w:rPr>
          <w:i/>
          <w:color w:val="0000C0"/>
        </w:rPr>
        <w:t>clientSecrets</w:t>
      </w:r>
      <w:r>
        <w:rPr>
          <w:color w:val="000000"/>
        </w:rPr>
        <w:t xml:space="preserve"> = </w:t>
      </w:r>
      <w:r>
        <w:rPr>
          <w:b/>
          <w:color w:val="7F0055"/>
        </w:rPr>
        <w:t>new</w:t>
      </w:r>
      <w:r>
        <w:rPr>
          <w:color w:val="000000"/>
        </w:rPr>
        <w:t xml:space="preserve"> GoogleClientSecrets().setWeb(</w:t>
      </w:r>
      <w:r>
        <w:rPr>
          <w:color w:val="6A3E3E"/>
        </w:rPr>
        <w:t>web</w:t>
      </w:r>
      <w:r>
        <w:rPr>
          <w:color w:val="000000"/>
        </w:rPr>
        <w:t>);</w:t>
      </w:r>
    </w:p>
    <w:p w:rsidR="00E72719" w:rsidRDefault="00C33525">
      <w:pPr>
        <w:spacing w:before="58" w:line="240" w:lineRule="auto"/>
        <w:contextualSpacing/>
        <w:jc w:val="left"/>
      </w:pPr>
      <w:r>
        <w:rPr>
          <w:color w:val="000000"/>
        </w:rPr>
        <w:tab/>
      </w:r>
      <w:r>
        <w:rPr>
          <w:color w:val="000000"/>
        </w:rPr>
        <w:tab/>
      </w:r>
      <w:r>
        <w:rPr>
          <w:i/>
          <w:color w:val="0000C0"/>
        </w:rPr>
        <w:t>httpTransport</w:t>
      </w:r>
      <w:r>
        <w:rPr>
          <w:color w:val="000000"/>
        </w:rPr>
        <w:t xml:space="preserve"> = GoogleNetHttpTransport.</w:t>
      </w:r>
      <w:r>
        <w:rPr>
          <w:i/>
          <w:color w:val="000000"/>
        </w:rPr>
        <w:t>newTrustedTransport</w:t>
      </w:r>
      <w:r>
        <w:rPr>
          <w:color w:val="000000"/>
        </w:rPr>
        <w:t>();</w:t>
      </w:r>
    </w:p>
    <w:p w:rsidR="00E72719" w:rsidRDefault="00C33525">
      <w:pPr>
        <w:spacing w:before="58" w:line="240" w:lineRule="auto"/>
        <w:contextualSpacing/>
        <w:jc w:val="left"/>
      </w:pPr>
      <w:r>
        <w:rPr>
          <w:color w:val="000000"/>
        </w:rPr>
        <w:tab/>
      </w:r>
      <w:r>
        <w:rPr>
          <w:color w:val="000000"/>
        </w:rPr>
        <w:tab/>
        <w:t xml:space="preserve">List&lt;String&gt; </w:t>
      </w:r>
      <w:r>
        <w:rPr>
          <w:color w:val="6A3E3E"/>
        </w:rPr>
        <w:t>scopes</w:t>
      </w:r>
      <w:r>
        <w:rPr>
          <w:color w:val="000000"/>
        </w:rPr>
        <w:t xml:space="preserve"> = </w:t>
      </w:r>
      <w:r>
        <w:rPr>
          <w:color w:val="0000C0"/>
        </w:rPr>
        <w:t>service</w:t>
      </w:r>
      <w:r>
        <w:rPr>
          <w:color w:val="000000"/>
        </w:rPr>
        <w:t>.getScopes();</w:t>
      </w:r>
    </w:p>
    <w:p w:rsidR="00E72719" w:rsidRDefault="00C33525">
      <w:pPr>
        <w:spacing w:before="58" w:line="240" w:lineRule="auto"/>
        <w:contextualSpacing/>
        <w:jc w:val="left"/>
      </w:pPr>
      <w:r>
        <w:rPr>
          <w:color w:val="000000"/>
        </w:rPr>
        <w:tab/>
      </w:r>
      <w:r>
        <w:rPr>
          <w:color w:val="000000"/>
        </w:rPr>
        <w:tab/>
      </w:r>
      <w:r>
        <w:rPr>
          <w:i/>
          <w:color w:val="0000C0"/>
        </w:rPr>
        <w:t>flow</w:t>
      </w:r>
      <w:r>
        <w:rPr>
          <w:color w:val="000000"/>
        </w:rPr>
        <w:t xml:space="preserve"> = </w:t>
      </w:r>
      <w:r>
        <w:rPr>
          <w:b/>
          <w:color w:val="7F0055"/>
        </w:rPr>
        <w:t>new</w:t>
      </w:r>
      <w:r>
        <w:rPr>
          <w:color w:val="000000"/>
        </w:rPr>
        <w:t xml:space="preserve"> GoogleAuthorizationCodeFlow</w:t>
      </w:r>
    </w:p>
    <w:p w:rsidR="00E72719" w:rsidRDefault="00C33525">
      <w:pPr>
        <w:spacing w:before="58" w:line="240" w:lineRule="auto"/>
        <w:contextualSpacing/>
        <w:jc w:val="left"/>
      </w:pPr>
      <w:r>
        <w:rPr>
          <w:color w:val="000000"/>
        </w:rPr>
        <w:tab/>
      </w:r>
      <w:r>
        <w:rPr>
          <w:color w:val="000000"/>
        </w:rPr>
        <w:tab/>
      </w:r>
      <w:r>
        <w:rPr>
          <w:color w:val="000000"/>
        </w:rPr>
        <w:tab/>
      </w:r>
      <w:r>
        <w:rPr>
          <w:color w:val="000000"/>
        </w:rPr>
        <w:tab/>
        <w:t>.Builder(</w:t>
      </w:r>
      <w:r>
        <w:rPr>
          <w:i/>
          <w:color w:val="0000C0"/>
        </w:rPr>
        <w:t>httpTransport</w:t>
      </w:r>
      <w:r>
        <w:rPr>
          <w:color w:val="000000"/>
        </w:rPr>
        <w:t xml:space="preserve">, </w:t>
      </w:r>
      <w:r>
        <w:rPr>
          <w:b/>
          <w:i/>
          <w:color w:val="0000C0"/>
        </w:rPr>
        <w:t>JSON_FACTORY</w:t>
      </w:r>
      <w:r>
        <w:rPr>
          <w:color w:val="000000"/>
        </w:rPr>
        <w:t xml:space="preserve">, </w:t>
      </w:r>
      <w:r>
        <w:rPr>
          <w:i/>
          <w:color w:val="0000C0"/>
        </w:rPr>
        <w:t>clientSecrets</w:t>
      </w:r>
      <w:r>
        <w:rPr>
          <w:color w:val="000000"/>
        </w:rPr>
        <w:t>, Collections.</w:t>
      </w:r>
      <w:r>
        <w:rPr>
          <w:i/>
          <w:color w:val="000000"/>
        </w:rPr>
        <w:t>unmodifiableList</w:t>
      </w:r>
      <w:r>
        <w:rPr>
          <w:color w:val="000000"/>
        </w:rPr>
        <w:t>(</w:t>
      </w:r>
      <w:r>
        <w:rPr>
          <w:color w:val="6A3E3E"/>
        </w:rPr>
        <w:t>scopes</w:t>
      </w:r>
      <w:r>
        <w:rPr>
          <w:color w:val="000000"/>
        </w:rPr>
        <w:t>))</w:t>
      </w:r>
    </w:p>
    <w:p w:rsidR="00E72719" w:rsidRDefault="00C33525">
      <w:pPr>
        <w:spacing w:before="58" w:line="240" w:lineRule="auto"/>
        <w:contextualSpacing/>
        <w:jc w:val="left"/>
      </w:pPr>
      <w:r>
        <w:rPr>
          <w:color w:val="000000"/>
        </w:rPr>
        <w:tab/>
      </w:r>
      <w:r>
        <w:rPr>
          <w:color w:val="000000"/>
        </w:rPr>
        <w:tab/>
      </w:r>
      <w:r>
        <w:rPr>
          <w:color w:val="000000"/>
        </w:rPr>
        <w:tab/>
      </w:r>
      <w:r>
        <w:rPr>
          <w:color w:val="000000"/>
        </w:rPr>
        <w:tab/>
        <w:t>.build();</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color w:val="6A3E3E"/>
        </w:rPr>
        <w:t>authorizationUrl</w:t>
      </w:r>
      <w:r>
        <w:rPr>
          <w:color w:val="000000"/>
        </w:rPr>
        <w:t xml:space="preserve"> = </w:t>
      </w:r>
      <w:r>
        <w:rPr>
          <w:i/>
          <w:color w:val="0000C0"/>
        </w:rPr>
        <w:t>flow</w:t>
      </w:r>
      <w:r>
        <w:rPr>
          <w:color w:val="000000"/>
        </w:rPr>
        <w:t>.newAuthorizationUrl().setRedirectUri(</w:t>
      </w:r>
      <w:r>
        <w:rPr>
          <w:color w:val="0000C0"/>
        </w:rPr>
        <w:t>redirectUri</w:t>
      </w:r>
      <w:r>
        <w:rPr>
          <w:color w:val="000000"/>
        </w:rPr>
        <w:t>);</w:t>
      </w:r>
    </w:p>
    <w:p w:rsidR="00E72719" w:rsidRDefault="00C33525">
      <w:pPr>
        <w:spacing w:before="58" w:line="240" w:lineRule="auto"/>
        <w:contextualSpacing/>
        <w:jc w:val="left"/>
      </w:pPr>
      <w:r>
        <w:rPr>
          <w:color w:val="000000"/>
        </w:rPr>
        <w:tab/>
        <w:t xml:space="preserve">String </w:t>
      </w:r>
      <w:r>
        <w:rPr>
          <w:color w:val="6A3E3E"/>
        </w:rPr>
        <w:t>build</w:t>
      </w:r>
      <w:r>
        <w:rPr>
          <w:color w:val="000000"/>
        </w:rPr>
        <w:t xml:space="preserve"> = </w:t>
      </w:r>
      <w:r>
        <w:rPr>
          <w:color w:val="6A3E3E"/>
        </w:rPr>
        <w:t>authorizationUrl</w:t>
      </w:r>
      <w:r>
        <w:rPr>
          <w:color w:val="000000"/>
        </w:rPr>
        <w:t>.build();</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RedirectView(</w:t>
      </w:r>
      <w:r>
        <w:rPr>
          <w:color w:val="6A3E3E"/>
        </w:rPr>
        <w:t>build</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"/login/gmailCallback"</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r>
        <w:rPr>
          <w:color w:val="000000"/>
        </w:rPr>
        <w:tab/>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lastRenderedPageBreak/>
        <w:t>public</w:t>
      </w:r>
      <w:r>
        <w:rPr>
          <w:color w:val="000000"/>
        </w:rPr>
        <w:t xml:space="preserve"> RedirectView callback(</w:t>
      </w:r>
      <w:r>
        <w:rPr>
          <w:color w:val="646464"/>
        </w:rPr>
        <w:t>@RequestParam</w:t>
      </w:r>
      <w:r>
        <w:rPr>
          <w:color w:val="000000"/>
        </w:rPr>
        <w:t xml:space="preserve">(value = </w:t>
      </w:r>
      <w:r>
        <w:rPr>
          <w:color w:val="2A00FF"/>
        </w:rPr>
        <w:t>"code"</w:t>
      </w:r>
      <w:r>
        <w:rPr>
          <w:color w:val="000000"/>
        </w:rPr>
        <w:t xml:space="preserve">) String </w:t>
      </w:r>
      <w:r>
        <w:rPr>
          <w:color w:val="6A3E3E"/>
        </w:rPr>
        <w:t>code</w:t>
      </w:r>
      <w:r>
        <w:rPr>
          <w:color w:val="000000"/>
        </w:rPr>
        <w:t>) {</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TokenResponse </w:t>
      </w:r>
      <w:r>
        <w:rPr>
          <w:color w:val="6A3E3E"/>
        </w:rPr>
        <w:t>response</w:t>
      </w:r>
      <w:r>
        <w:rPr>
          <w:color w:val="000000"/>
        </w:rPr>
        <w:t xml:space="preserve"> = </w:t>
      </w:r>
      <w:r>
        <w:rPr>
          <w:i/>
          <w:color w:val="0000C0"/>
        </w:rPr>
        <w:t>flow</w:t>
      </w:r>
      <w:r>
        <w:rPr>
          <w:color w:val="000000"/>
        </w:rPr>
        <w:t>.newTokenRequest(</w:t>
      </w:r>
      <w:r>
        <w:rPr>
          <w:color w:val="6A3E3E"/>
        </w:rPr>
        <w:t>code</w:t>
      </w:r>
      <w:r>
        <w:rPr>
          <w:color w:val="000000"/>
        </w:rPr>
        <w:t>).setRedirectUri(</w:t>
      </w:r>
      <w:r>
        <w:rPr>
          <w:color w:val="0000C0"/>
        </w:rPr>
        <w:t>redirectUri</w:t>
      </w:r>
      <w:r>
        <w:rPr>
          <w:color w:val="000000"/>
        </w:rPr>
        <w:t>).execute();</w:t>
      </w:r>
    </w:p>
    <w:p w:rsidR="00E72719" w:rsidRDefault="00C33525">
      <w:pPr>
        <w:spacing w:before="58" w:line="240" w:lineRule="auto"/>
        <w:contextualSpacing/>
        <w:jc w:val="left"/>
      </w:pPr>
      <w:r>
        <w:rPr>
          <w:color w:val="000000"/>
        </w:rPr>
        <w:tab/>
      </w:r>
      <w:r>
        <w:rPr>
          <w:i/>
          <w:color w:val="0000C0"/>
        </w:rPr>
        <w:t>credential</w:t>
      </w:r>
      <w:r>
        <w:rPr>
          <w:color w:val="000000"/>
        </w:rPr>
        <w:t xml:space="preserve"> = </w:t>
      </w:r>
      <w:r>
        <w:rPr>
          <w:i/>
          <w:color w:val="0000C0"/>
        </w:rPr>
        <w:t>flow</w:t>
      </w:r>
      <w:r>
        <w:rPr>
          <w:color w:val="000000"/>
        </w:rPr>
        <w:t>.createAndStoreCredential(</w:t>
      </w:r>
      <w:r>
        <w:rPr>
          <w:color w:val="6A3E3E"/>
        </w:rPr>
        <w:t>response</w:t>
      </w:r>
      <w:r>
        <w:rPr>
          <w:color w:val="000000"/>
        </w:rPr>
        <w:t xml:space="preserve">, </w:t>
      </w:r>
      <w:r>
        <w:rPr>
          <w:color w:val="2A00FF"/>
        </w:rPr>
        <w:t>"userID"</w:t>
      </w:r>
      <w:r>
        <w:rPr>
          <w:color w:val="000000"/>
        </w:rPr>
        <w:t>);</w:t>
      </w:r>
      <w:r>
        <w:rPr>
          <w:color w:val="000000"/>
        </w:rPr>
        <w:tab/>
      </w:r>
    </w:p>
    <w:p w:rsidR="00E72719" w:rsidRDefault="00C33525">
      <w:pPr>
        <w:spacing w:before="58" w:line="240" w:lineRule="auto"/>
        <w:contextualSpacing/>
        <w:jc w:val="left"/>
      </w:pPr>
      <w:r>
        <w:rPr>
          <w:i/>
          <w:color w:val="0000C0"/>
        </w:rPr>
        <w:tab/>
        <w:t>client</w:t>
      </w:r>
      <w:r>
        <w:rPr>
          <w:color w:val="000000"/>
        </w:rPr>
        <w:t xml:space="preserve"> = </w:t>
      </w:r>
      <w:r>
        <w:rPr>
          <w:b/>
          <w:color w:val="7F0055"/>
        </w:rPr>
        <w:t>new</w:t>
      </w:r>
      <w:r>
        <w:rPr>
          <w:color w:val="000000"/>
        </w:rPr>
        <w:t xml:space="preserve"> com.google.api.services.gmail.Gmail.Builder(</w:t>
      </w:r>
      <w:r>
        <w:rPr>
          <w:i/>
          <w:color w:val="0000C0"/>
        </w:rPr>
        <w:t>httpTransport</w:t>
      </w:r>
      <w:r>
        <w:rPr>
          <w:color w:val="000000"/>
        </w:rPr>
        <w:t xml:space="preserve">, </w:t>
      </w:r>
      <w:r>
        <w:rPr>
          <w:b/>
          <w:i/>
          <w:color w:val="0000C0"/>
        </w:rPr>
        <w:t>JSON_FACTORY</w:t>
      </w:r>
      <w:r>
        <w:rPr>
          <w:color w:val="000000"/>
        </w:rPr>
        <w:t xml:space="preserve">, </w:t>
      </w:r>
      <w:r>
        <w:rPr>
          <w:i/>
          <w:color w:val="0000C0"/>
        </w:rPr>
        <w:t>credential</w:t>
      </w:r>
      <w:r>
        <w:rPr>
          <w:color w:val="000000"/>
        </w:rPr>
        <w:t>)</w:t>
      </w:r>
      <w:r>
        <w:rPr>
          <w:color w:val="000000"/>
        </w:rPr>
        <w:tab/>
      </w:r>
      <w:r>
        <w:rPr>
          <w:color w:val="000000"/>
        </w:rPr>
        <w:tab/>
      </w:r>
      <w:r>
        <w:rPr>
          <w:color w:val="000000"/>
        </w:rPr>
        <w:tab/>
      </w:r>
      <w:r>
        <w:rPr>
          <w:color w:val="000000"/>
        </w:rPr>
        <w:tab/>
        <w:t>.setApplicationName(</w:t>
      </w:r>
      <w:r>
        <w:rPr>
          <w:b/>
          <w:i/>
          <w:color w:val="0000C0"/>
        </w:rPr>
        <w:t>APPLICATION_NAME</w:t>
      </w:r>
      <w:r>
        <w:rPr>
          <w:color w:val="000000"/>
        </w:rPr>
        <w:t>).build();</w:t>
      </w:r>
    </w:p>
    <w:p w:rsidR="00E72719" w:rsidRDefault="00C33525">
      <w:pPr>
        <w:spacing w:before="58" w:line="240" w:lineRule="auto"/>
        <w:contextualSpacing/>
        <w:jc w:val="left"/>
      </w:pPr>
      <w:r>
        <w:rPr>
          <w:color w:val="000000"/>
        </w:rPr>
        <w:tab/>
      </w:r>
      <w:r>
        <w:rPr>
          <w:color w:val="000000"/>
        </w:rPr>
        <w:tab/>
      </w:r>
    </w:p>
    <w:p w:rsidR="00E72719" w:rsidRDefault="00C33525">
      <w:pPr>
        <w:spacing w:before="58" w:line="240" w:lineRule="auto"/>
        <w:contextualSpacing/>
        <w:jc w:val="left"/>
      </w:pPr>
      <w:r>
        <w:rPr>
          <w:color w:val="000000"/>
        </w:rPr>
        <w:tab/>
        <w:t xml:space="preserve">RedirectView </w:t>
      </w:r>
      <w:r>
        <w:rPr>
          <w:color w:val="6A3E3E"/>
        </w:rPr>
        <w:t>redirect</w:t>
      </w:r>
      <w:r>
        <w:rPr>
          <w:color w:val="000000"/>
        </w:rPr>
        <w:t xml:space="preserve"> = </w:t>
      </w:r>
      <w:r>
        <w:rPr>
          <w:b/>
          <w:color w:val="7F0055"/>
        </w:rPr>
        <w:t>new</w:t>
      </w:r>
      <w:r>
        <w:rPr>
          <w:color w:val="000000"/>
        </w:rPr>
        <w:t xml:space="preserve"> RedirectView(</w:t>
      </w:r>
      <w:r>
        <w:rPr>
          <w:color w:val="2A00FF"/>
        </w:rPr>
        <w:t>"http://localhost:5500/SimpleMailApp/client/index.html"</w:t>
      </w:r>
      <w:r>
        <w:rPr>
          <w:color w:val="000000"/>
        </w:rPr>
        <w:t>);</w:t>
      </w:r>
    </w:p>
    <w:p w:rsidR="00E72719" w:rsidRDefault="00C33525">
      <w:pPr>
        <w:spacing w:before="58" w:line="240" w:lineRule="auto"/>
        <w:contextualSpacing/>
        <w:jc w:val="left"/>
      </w:pPr>
      <w:r>
        <w:rPr>
          <w:b/>
          <w:color w:val="7F0055"/>
        </w:rPr>
        <w:tab/>
        <w:t>return</w:t>
      </w:r>
      <w:r>
        <w:rPr>
          <w:color w:val="000000"/>
        </w:rPr>
        <w:t xml:space="preserve"> </w:t>
      </w:r>
      <w:r>
        <w:rPr>
          <w:color w:val="6A3E3E"/>
        </w:rPr>
        <w:t>redirect</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"/me"</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getMe() {</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Profile </w:t>
      </w:r>
      <w:r>
        <w:rPr>
          <w:color w:val="6A3E3E"/>
        </w:rPr>
        <w:t>profile</w:t>
      </w:r>
      <w:r>
        <w:rPr>
          <w:color w:val="000000"/>
        </w:rPr>
        <w:t xml:space="preserve"> = </w:t>
      </w:r>
      <w:r>
        <w:rPr>
          <w:color w:val="000000"/>
        </w:rPr>
        <w:tab/>
      </w:r>
      <w:r>
        <w:rPr>
          <w:color w:val="000000"/>
        </w:rPr>
        <w:tab/>
      </w:r>
      <w:r>
        <w:rPr>
          <w:i/>
          <w:color w:val="0000C0"/>
        </w:rPr>
        <w:t>client</w:t>
      </w:r>
      <w:r>
        <w:rPr>
          <w:color w:val="000000"/>
        </w:rPr>
        <w:t>.users().getProfile(</w:t>
      </w:r>
      <w:r>
        <w:rPr>
          <w:b/>
          <w:i/>
          <w:color w:val="0000C0"/>
        </w:rPr>
        <w:t>USER_ID</w:t>
      </w:r>
      <w:r>
        <w:rPr>
          <w:color w:val="000000"/>
        </w:rPr>
        <w:t>).execute();</w:t>
      </w:r>
    </w:p>
    <w:p w:rsidR="00E72719" w:rsidRDefault="00C33525">
      <w:pPr>
        <w:spacing w:before="58" w:line="240" w:lineRule="auto"/>
        <w:contextualSpacing/>
        <w:jc w:val="left"/>
      </w:pPr>
      <w:r>
        <w:rPr>
          <w:color w:val="000000"/>
        </w:rPr>
        <w:tab/>
        <w:t xml:space="preserve">JSONObject </w:t>
      </w:r>
      <w:r>
        <w:rPr>
          <w:color w:val="6A3E3E"/>
        </w:rPr>
        <w:t>me</w:t>
      </w:r>
      <w:r>
        <w:rPr>
          <w:color w:val="000000"/>
        </w:rPr>
        <w:t xml:space="preserve"> = </w:t>
      </w:r>
      <w:r>
        <w:rPr>
          <w:b/>
          <w:color w:val="7F0055"/>
        </w:rPr>
        <w:t>new</w:t>
      </w:r>
      <w:r>
        <w:rPr>
          <w:color w:val="000000"/>
        </w:rPr>
        <w:t xml:space="preserve"> JSONObject();</w:t>
      </w:r>
    </w:p>
    <w:p w:rsidR="00E72719" w:rsidRDefault="00C33525">
      <w:pPr>
        <w:spacing w:before="58" w:line="240" w:lineRule="auto"/>
        <w:contextualSpacing/>
        <w:jc w:val="left"/>
      </w:pPr>
      <w:r>
        <w:rPr>
          <w:color w:val="000000"/>
        </w:rPr>
        <w:tab/>
      </w:r>
      <w:r>
        <w:rPr>
          <w:color w:val="6A3E3E"/>
        </w:rPr>
        <w:t>me</w:t>
      </w:r>
      <w:r>
        <w:rPr>
          <w:color w:val="000000"/>
        </w:rPr>
        <w:t>.put(</w:t>
      </w:r>
      <w:r>
        <w:rPr>
          <w:color w:val="2A00FF"/>
        </w:rPr>
        <w:t>"email"</w:t>
      </w:r>
      <w:r>
        <w:rPr>
          <w:color w:val="000000"/>
        </w:rPr>
        <w:t xml:space="preserve">, </w:t>
      </w:r>
      <w:r>
        <w:rPr>
          <w:color w:val="6A3E3E"/>
        </w:rPr>
        <w:t>profile</w:t>
      </w:r>
      <w:r>
        <w:rPr>
          <w:color w:val="000000"/>
        </w:rPr>
        <w:t>.getEmailAddress());</w:t>
      </w:r>
    </w:p>
    <w:p w:rsidR="00E72719" w:rsidRDefault="00C33525">
      <w:pPr>
        <w:spacing w:before="58" w:line="240" w:lineRule="auto"/>
        <w:contextualSpacing/>
        <w:jc w:val="left"/>
        <w:rPr>
          <w:b/>
          <w:color w:val="000000"/>
        </w:rPr>
      </w:pPr>
      <w:r>
        <w:rPr>
          <w:b/>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"/labels"</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getLabels()</w:t>
      </w:r>
      <w:r>
        <w:rPr>
          <w:b/>
          <w:color w:val="7F0055"/>
        </w:rPr>
        <w:t xml:space="preserve"> </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ListLabelsResponse </w:t>
      </w:r>
      <w:r>
        <w:rPr>
          <w:color w:val="6A3E3E"/>
        </w:rPr>
        <w:t>labelsResponse</w:t>
      </w:r>
      <w:r>
        <w:rPr>
          <w:color w:val="000000"/>
        </w:rPr>
        <w:t xml:space="preserve"> = </w:t>
      </w:r>
      <w:r>
        <w:rPr>
          <w:i/>
          <w:color w:val="0000C0"/>
        </w:rPr>
        <w:t>client</w:t>
      </w:r>
      <w:r>
        <w:rPr>
          <w:color w:val="000000"/>
        </w:rPr>
        <w:t>.users().labels().list(</w:t>
      </w:r>
      <w:r>
        <w:rPr>
          <w:b/>
          <w:i/>
          <w:color w:val="0000C0"/>
        </w:rPr>
        <w:t>USER_ID</w:t>
      </w:r>
      <w:r>
        <w:rPr>
          <w:color w:val="000000"/>
        </w:rPr>
        <w:t>).execute();</w:t>
      </w:r>
      <w:r>
        <w:rPr>
          <w:color w:val="000000"/>
        </w:rPr>
        <w:tab/>
      </w:r>
      <w:r>
        <w:rPr>
          <w:color w:val="000000"/>
        </w:rPr>
        <w:tab/>
        <w:t xml:space="preserve">JSONArray </w:t>
      </w:r>
      <w:r>
        <w:rPr>
          <w:color w:val="6A3E3E"/>
        </w:rPr>
        <w:t>labelArray</w:t>
      </w:r>
      <w:r>
        <w:rPr>
          <w:color w:val="000000"/>
        </w:rPr>
        <w:t xml:space="preserve"> = </w:t>
      </w:r>
      <w:r>
        <w:rPr>
          <w:b/>
          <w:color w:val="7F0055"/>
        </w:rPr>
        <w:t>new</w:t>
      </w:r>
      <w:r>
        <w:rPr>
          <w:color w:val="000000"/>
        </w:rPr>
        <w:t xml:space="preserve"> JSONArray();</w:t>
      </w:r>
    </w:p>
    <w:p w:rsidR="00E72719" w:rsidRDefault="00C33525">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E72719" w:rsidRDefault="00C33525">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p>
    <w:p w:rsidR="00E72719" w:rsidRDefault="00C33525">
      <w:pPr>
        <w:spacing w:before="58" w:line="240" w:lineRule="auto"/>
        <w:contextualSpacing/>
        <w:jc w:val="left"/>
      </w:pP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E72719" w:rsidRDefault="00C33525">
      <w:pPr>
        <w:spacing w:before="58" w:line="240" w:lineRule="auto"/>
        <w:contextualSpacing/>
        <w:jc w:val="left"/>
      </w:pPr>
      <w:r>
        <w:rPr>
          <w:color w:val="000000"/>
        </w:rPr>
        <w:t>.equals(</w:t>
      </w:r>
      <w:r>
        <w:rPr>
          <w:color w:val="2A00FF"/>
        </w:rPr>
        <w:t>"labelShow"</w:t>
      </w:r>
      <w:r>
        <w:rPr>
          <w:color w:val="000000"/>
        </w:rPr>
        <w:t>)) {</w:t>
      </w:r>
    </w:p>
    <w:p w:rsidR="00E72719" w:rsidRDefault="00C33525">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E72719" w:rsidRDefault="00C33525">
      <w:pPr>
        <w:spacing w:before="58" w:line="240" w:lineRule="auto"/>
        <w:contextualSpacing/>
        <w:jc w:val="left"/>
      </w:pPr>
      <w:r>
        <w:rPr>
          <w:color w:val="000000"/>
        </w:rPr>
        <w:tab/>
      </w:r>
      <w:r>
        <w:rPr>
          <w:color w:val="000000"/>
        </w:rPr>
        <w:tab/>
        <w:t>}</w:t>
      </w:r>
    </w:p>
    <w:p w:rsidR="00E72719" w:rsidRDefault="00C33525">
      <w:pPr>
        <w:spacing w:before="58" w:line="240" w:lineRule="auto"/>
        <w:contextualSpacing/>
        <w:jc w:val="left"/>
      </w:pPr>
      <w:r>
        <w:rPr>
          <w:color w:val="000000"/>
        </w:rPr>
        <w:lastRenderedPageBreak/>
        <w:tab/>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labelArray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color w:val="646464"/>
        </w:rPr>
        <w:t>@RequestMapping</w:t>
      </w:r>
      <w:r>
        <w:rPr>
          <w:color w:val="000000"/>
        </w:rPr>
        <w:t xml:space="preserve">(value = </w:t>
      </w:r>
      <w:r>
        <w:rPr>
          <w:color w:val="2A00FF"/>
        </w:rPr>
        <w:t>"/allMessages"</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getAllMessages()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).execute();</w:t>
      </w:r>
    </w:p>
    <w:p w:rsidR="00E72719" w:rsidRDefault="00C33525">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"/messages"</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getMessages(</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"label"</w:t>
      </w:r>
      <w:r>
        <w:rPr>
          <w:color w:val="000000"/>
        </w:rPr>
        <w:t xml:space="preserve">) String </w:t>
      </w:r>
      <w:r>
        <w:rPr>
          <w:color w:val="6A3E3E"/>
        </w:rPr>
        <w:t>l</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6A3E3E"/>
        </w:rPr>
        <w:t>l</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"/message"</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GET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getMessage(</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Message </w:t>
      </w:r>
      <w:r>
        <w:rPr>
          <w:color w:val="6A3E3E"/>
        </w:rPr>
        <w:t>message</w:t>
      </w:r>
      <w:r>
        <w:rPr>
          <w:color w:val="000000"/>
        </w:rPr>
        <w:t xml:space="preserve"> = </w:t>
      </w:r>
      <w:r>
        <w:rPr>
          <w:i/>
          <w:color w:val="0000C0"/>
        </w:rPr>
        <w:t>client</w:t>
      </w:r>
      <w:r>
        <w:rPr>
          <w:color w:val="000000"/>
        </w:rPr>
        <w:t>.users().messages().get(</w:t>
      </w:r>
      <w:r>
        <w:rPr>
          <w:color w:val="6A3E3E"/>
        </w:rPr>
        <w:t>USER_ID</w:t>
      </w:r>
      <w:r>
        <w:rPr>
          <w:color w:val="000000"/>
        </w:rPr>
        <w:t xml:space="preserve">, </w:t>
      </w:r>
      <w:r>
        <w:rPr>
          <w:color w:val="6A3E3E"/>
        </w:rPr>
        <w:t>id</w:t>
      </w:r>
      <w:r>
        <w:rPr>
          <w:color w:val="000000"/>
        </w:rPr>
        <w:t>).setFormat(</w:t>
      </w:r>
      <w:r>
        <w:rPr>
          <w:color w:val="2A00FF"/>
        </w:rPr>
        <w:t>"full"</w:t>
      </w:r>
      <w:r>
        <w:rPr>
          <w:color w:val="000000"/>
        </w:rPr>
        <w:t>).execute();</w:t>
      </w:r>
    </w:p>
    <w:p w:rsidR="00E72719" w:rsidRDefault="00C33525">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"/send"</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sendMessage(</w:t>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rsidR="00E72719" w:rsidRDefault="00C33525">
      <w:pPr>
        <w:spacing w:before="58" w:line="240" w:lineRule="auto"/>
        <w:contextualSpacing/>
        <w:jc w:val="left"/>
      </w:pPr>
      <w:r>
        <w:rPr>
          <w:color w:val="000000"/>
        </w:rPr>
        <w:tab/>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p>
    <w:p w:rsidR="00E72719" w:rsidRDefault="00C33525">
      <w:pPr>
        <w:spacing w:before="58" w:line="240" w:lineRule="auto"/>
        <w:contextualSpacing/>
        <w:jc w:val="left"/>
      </w:pPr>
      <w:r>
        <w:rPr>
          <w:color w:val="000000"/>
        </w:rPr>
        <w:tab/>
        <w:t xml:space="preserve">Message </w:t>
      </w:r>
      <w:r>
        <w:rPr>
          <w:color w:val="6A3E3E"/>
        </w:rPr>
        <w:t>send</w:t>
      </w:r>
      <w:r>
        <w:rPr>
          <w:color w:val="000000"/>
        </w:rPr>
        <w:t xml:space="preserve"> = </w:t>
      </w:r>
      <w:r>
        <w:rPr>
          <w:i/>
          <w:color w:val="0000C0"/>
        </w:rPr>
        <w:t>client</w:t>
      </w:r>
      <w:r>
        <w:rPr>
          <w:color w:val="000000"/>
        </w:rPr>
        <w:t>.users().messages().send(</w:t>
      </w:r>
      <w:r>
        <w:rPr>
          <w:b/>
          <w:i/>
          <w:color w:val="0000C0"/>
        </w:rPr>
        <w:t>USER_ID</w:t>
      </w:r>
      <w:r>
        <w:rPr>
          <w:color w:val="000000"/>
        </w:rPr>
        <w:t xml:space="preserve">, </w:t>
      </w:r>
      <w:r>
        <w:rPr>
          <w:color w:val="6A3E3E"/>
        </w:rPr>
        <w:t>temp</w:t>
      </w:r>
      <w:r>
        <w:rPr>
          <w:color w:val="000000"/>
        </w:rPr>
        <w:t>).execute();</w:t>
      </w:r>
    </w:p>
    <w:p w:rsidR="00E72719" w:rsidRDefault="00C33525">
      <w:pPr>
        <w:spacing w:before="58" w:line="240" w:lineRule="auto"/>
        <w:contextualSpacing/>
        <w:jc w:val="left"/>
      </w:pP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b/>
          <w:i/>
          <w:color w:val="0000C0"/>
        </w:rPr>
        <w:t>USER_ID</w:t>
      </w:r>
      <w:r>
        <w:rPr>
          <w:color w:val="000000"/>
        </w:rPr>
        <w:t xml:space="preserve">, </w:t>
      </w:r>
      <w:r>
        <w:rPr>
          <w:color w:val="6A3E3E"/>
        </w:rPr>
        <w:t>send</w:t>
      </w:r>
      <w:r>
        <w:rPr>
          <w:color w:val="000000"/>
        </w:rPr>
        <w:t>.getId()).setFormat(</w:t>
      </w:r>
      <w:r>
        <w:rPr>
          <w:color w:val="2A00FF"/>
        </w:rPr>
        <w:t>"full"</w:t>
      </w:r>
      <w:r>
        <w:rPr>
          <w:color w:val="000000"/>
        </w:rPr>
        <w:t>).execute();</w:t>
      </w:r>
    </w:p>
    <w:p w:rsidR="00E72719" w:rsidRDefault="00C33525">
      <w:pPr>
        <w:spacing w:before="58" w:line="240" w:lineRule="auto"/>
        <w:contextualSpacing/>
        <w:jc w:val="left"/>
      </w:pPr>
      <w:r>
        <w:rPr>
          <w:color w:val="000000"/>
        </w:rPr>
        <w:tab/>
        <w:t xml:space="preserve">JSONObject </w:t>
      </w:r>
      <w:r>
        <w:rPr>
          <w:color w:val="6A3E3E"/>
        </w:rPr>
        <w:t>messageJSON</w:t>
      </w:r>
      <w:r>
        <w:rPr>
          <w:color w:val="000000"/>
        </w:rPr>
        <w:t xml:space="preserve"> = </w:t>
      </w:r>
      <w:r>
        <w:rPr>
          <w:color w:val="0000C0"/>
        </w:rPr>
        <w:t>service</w:t>
      </w:r>
      <w:r>
        <w:rPr>
          <w:color w:val="000000"/>
        </w:rPr>
        <w:t>.fetchFullMessage(</w:t>
      </w:r>
      <w:r>
        <w:rPr>
          <w:color w:val="6A3E3E"/>
        </w:rPr>
        <w:t>message</w:t>
      </w:r>
      <w:r>
        <w:rPr>
          <w:color w:val="000000"/>
        </w:rPr>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messageJSON</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"/draft"</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draftMessage(</w:t>
      </w:r>
    </w:p>
    <w:p w:rsidR="00E72719" w:rsidRDefault="00C33525">
      <w:pPr>
        <w:spacing w:before="58" w:line="240" w:lineRule="auto"/>
        <w:contextualSpacing/>
        <w:jc w:val="left"/>
      </w:pPr>
      <w:r>
        <w:rPr>
          <w:color w:val="000000"/>
        </w:rPr>
        <w:tab/>
      </w:r>
      <w:r>
        <w:rPr>
          <w:color w:val="646464"/>
        </w:rPr>
        <w:t>@RequestBody</w:t>
      </w:r>
      <w:r>
        <w:rPr>
          <w:color w:val="000000"/>
        </w:rPr>
        <w:t xml:space="preserve"> String </w:t>
      </w:r>
      <w:r>
        <w:rPr>
          <w:color w:val="6A3E3E"/>
        </w:rPr>
        <w:t>body</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Message </w:t>
      </w:r>
      <w:r>
        <w:rPr>
          <w:color w:val="6A3E3E"/>
        </w:rPr>
        <w:t>temp</w:t>
      </w:r>
      <w:r>
        <w:rPr>
          <w:color w:val="000000"/>
        </w:rPr>
        <w:t xml:space="preserve"> = </w:t>
      </w:r>
      <w:r>
        <w:rPr>
          <w:color w:val="0000C0"/>
        </w:rPr>
        <w:t>service</w:t>
      </w:r>
      <w:r>
        <w:rPr>
          <w:color w:val="000000"/>
        </w:rPr>
        <w:t>.prepareForSend(</w:t>
      </w:r>
      <w:r>
        <w:rPr>
          <w:color w:val="6A3E3E"/>
        </w:rPr>
        <w:t>body</w:t>
      </w:r>
      <w:r>
        <w:rPr>
          <w:color w:val="000000"/>
        </w:rPr>
        <w:t xml:space="preserve">, </w:t>
      </w:r>
      <w:r>
        <w:rPr>
          <w:b/>
          <w:i/>
          <w:color w:val="0000C0"/>
        </w:rPr>
        <w:t>USER_ID</w:t>
      </w:r>
      <w:r>
        <w:rPr>
          <w:color w:val="000000"/>
        </w:rPr>
        <w:t>);</w:t>
      </w:r>
      <w:r>
        <w:rPr>
          <w:color w:val="000000"/>
        </w:rPr>
        <w:tab/>
      </w:r>
      <w:r>
        <w:rPr>
          <w:color w:val="000000"/>
        </w:rPr>
        <w:tab/>
        <w:t xml:space="preserve">Draft </w:t>
      </w:r>
      <w:r>
        <w:rPr>
          <w:color w:val="6A3E3E"/>
        </w:rPr>
        <w:t>tempDraft</w:t>
      </w:r>
      <w:r>
        <w:rPr>
          <w:color w:val="000000"/>
        </w:rPr>
        <w:t xml:space="preserve"> = </w:t>
      </w:r>
      <w:r>
        <w:rPr>
          <w:b/>
          <w:color w:val="7F0055"/>
        </w:rPr>
        <w:t>new</w:t>
      </w:r>
      <w:r>
        <w:rPr>
          <w:color w:val="000000"/>
        </w:rPr>
        <w:t xml:space="preserve"> Draft();</w:t>
      </w:r>
      <w:r>
        <w:rPr>
          <w:color w:val="000000"/>
        </w:rPr>
        <w:tab/>
      </w:r>
      <w:r>
        <w:rPr>
          <w:color w:val="000000"/>
        </w:rPr>
        <w:tab/>
      </w:r>
      <w:r>
        <w:rPr>
          <w:color w:val="6A3E3E"/>
        </w:rPr>
        <w:t>tempDraft</w:t>
      </w:r>
      <w:r>
        <w:rPr>
          <w:color w:val="000000"/>
        </w:rPr>
        <w:t>.setMessage(</w:t>
      </w:r>
      <w:r>
        <w:rPr>
          <w:color w:val="6A3E3E"/>
        </w:rPr>
        <w:t>temp</w:t>
      </w:r>
      <w:r>
        <w:rPr>
          <w:color w:val="000000"/>
        </w:rPr>
        <w:t>);</w:t>
      </w:r>
      <w:r>
        <w:rPr>
          <w:color w:val="000000"/>
        </w:rPr>
        <w:tab/>
      </w:r>
      <w:r>
        <w:rPr>
          <w:color w:val="000000"/>
        </w:rPr>
        <w:tab/>
      </w:r>
      <w:r>
        <w:rPr>
          <w:i/>
          <w:color w:val="0000C0"/>
        </w:rPr>
        <w:t>client</w:t>
      </w:r>
      <w:r>
        <w:rPr>
          <w:color w:val="000000"/>
        </w:rPr>
        <w:t>.users().drafts().create(</w:t>
      </w:r>
      <w:r>
        <w:rPr>
          <w:b/>
          <w:i/>
          <w:color w:val="0000C0"/>
        </w:rPr>
        <w:t>USER_ID</w:t>
      </w:r>
      <w:r>
        <w:rPr>
          <w:color w:val="000000"/>
        </w:rPr>
        <w:t xml:space="preserve">, </w:t>
      </w:r>
      <w:r>
        <w:rPr>
          <w:color w:val="6A3E3E"/>
        </w:rPr>
        <w:t>tempDraft</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"DRAFT"</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i/>
          <w:color w:val="0000C0"/>
        </w:rPr>
        <w:t>client</w:t>
      </w:r>
      <w:r>
        <w:rPr>
          <w:color w:val="000000"/>
        </w:rPr>
        <w:t>.users().messages().list(</w:t>
      </w:r>
      <w:r>
        <w:rPr>
          <w:b/>
          <w:i/>
          <w:color w:val="0000C0"/>
        </w:rPr>
        <w:t>USER_ID</w:t>
      </w:r>
      <w:r>
        <w:rPr>
          <w:color w:val="000000"/>
        </w:rPr>
        <w:t>)</w:t>
      </w:r>
    </w:p>
    <w:p w:rsidR="00E72719" w:rsidRDefault="00C33525">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"/trash"</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trashMessage(</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i/>
          <w:color w:val="0000C0"/>
        </w:rPr>
        <w:t>client</w:t>
      </w:r>
      <w:r>
        <w:rPr>
          <w:color w:val="000000"/>
        </w:rPr>
        <w:t>.users().messages().trash(</w:t>
      </w:r>
      <w:r>
        <w:rPr>
          <w:b/>
          <w:i/>
          <w:color w:val="0000C0"/>
        </w:rPr>
        <w:t>USER_ID</w:t>
      </w:r>
      <w:r>
        <w:rPr>
          <w:color w:val="000000"/>
        </w:rPr>
        <w:t xml:space="preserve">, </w:t>
      </w:r>
      <w:r>
        <w:rPr>
          <w:color w:val="6A3E3E"/>
        </w:rPr>
        <w:t>id</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E72719" w:rsidRDefault="00C33525">
      <w:pPr>
        <w:spacing w:before="58" w:line="240" w:lineRule="auto"/>
        <w:contextualSpacing/>
        <w:jc w:val="left"/>
      </w:pPr>
      <w:r>
        <w:rPr>
          <w:color w:val="000000"/>
        </w:rPr>
        <w:lastRenderedPageBreak/>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"/untrash"</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untrashMessage(</w:t>
      </w:r>
    </w:p>
    <w:p w:rsidR="00E72719" w:rsidRDefault="00C33525">
      <w:pPr>
        <w:spacing w:before="58" w:line="240" w:lineRule="auto"/>
        <w:contextualSpacing/>
        <w:jc w:val="left"/>
      </w:pPr>
      <w:r>
        <w:rPr>
          <w:color w:val="000000"/>
        </w:rPr>
        <w:tab/>
      </w:r>
      <w:r>
        <w:rPr>
          <w:color w:val="646464"/>
        </w:rPr>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i/>
          <w:color w:val="0000C0"/>
        </w:rPr>
        <w:t>client</w:t>
      </w:r>
      <w:r>
        <w:rPr>
          <w:color w:val="000000"/>
        </w:rPr>
        <w:t>.users().messages().untrash(</w:t>
      </w:r>
      <w:r>
        <w:rPr>
          <w:b/>
          <w:i/>
          <w:color w:val="0000C0"/>
        </w:rPr>
        <w:t>USER_ID</w:t>
      </w:r>
      <w:r>
        <w:rPr>
          <w:color w:val="000000"/>
        </w:rPr>
        <w:t xml:space="preserve">, </w:t>
      </w:r>
      <w:r>
        <w:rPr>
          <w:color w:val="6A3E3E"/>
        </w:rPr>
        <w:t>id</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"INBOX"</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color w:val="000000"/>
        </w:rPr>
        <w:tab/>
      </w:r>
      <w:r>
        <w:rPr>
          <w:color w:val="000000"/>
        </w:rPr>
        <w:tab/>
      </w:r>
      <w:r>
        <w:rPr>
          <w:color w:val="000000"/>
        </w:rPr>
        <w:tab/>
      </w:r>
      <w:r>
        <w:rPr>
          <w:i/>
          <w:color w:val="0000C0"/>
        </w:rPr>
        <w:t>client</w:t>
      </w:r>
      <w:r>
        <w:rPr>
          <w:color w:val="000000"/>
        </w:rPr>
        <w:t>.users().messages().list(</w:t>
      </w:r>
      <w:r>
        <w:rPr>
          <w:b/>
          <w:i/>
          <w:color w:val="0000C0"/>
        </w:rPr>
        <w:t>USER_ID</w:t>
      </w:r>
      <w:r>
        <w:rPr>
          <w:color w:val="000000"/>
        </w:rPr>
        <w:t>)</w:t>
      </w:r>
    </w:p>
    <w:p w:rsidR="00E72719" w:rsidRDefault="00C33525">
      <w:pPr>
        <w:spacing w:before="58" w:line="240" w:lineRule="auto"/>
        <w:contextualSpacing/>
        <w:jc w:val="left"/>
      </w:pPr>
      <w:r>
        <w:rPr>
          <w:color w:val="000000"/>
        </w:rPr>
        <w:tab/>
      </w:r>
      <w:r>
        <w:rPr>
          <w:color w:val="000000"/>
        </w:rPr>
        <w:tab/>
        <w:t>.setLabelIds(</w:t>
      </w:r>
      <w:r>
        <w:rPr>
          <w:color w:val="6A3E3E"/>
        </w:rPr>
        <w:t>labelIds</w:t>
      </w:r>
      <w:r>
        <w:rPr>
          <w:color w:val="000000"/>
        </w:rPr>
        <w:t>).execute();</w:t>
      </w:r>
    </w:p>
    <w:p w:rsidR="00E72719" w:rsidRDefault="00C33525">
      <w:pPr>
        <w:spacing w:before="58" w:line="240" w:lineRule="auto"/>
        <w:contextualSpacing/>
        <w:jc w:val="left"/>
      </w:pPr>
      <w:r>
        <w:rPr>
          <w:color w:val="000000"/>
        </w:rPr>
        <w:tab/>
        <w:t xml:space="preserve">JSONArray </w:t>
      </w:r>
      <w:r>
        <w:rPr>
          <w:color w:val="6A3E3E"/>
        </w:rPr>
        <w:t>messageArray</w:t>
      </w:r>
      <w:r>
        <w:rPr>
          <w:color w:val="000000"/>
        </w:rPr>
        <w:t xml:space="preserve"> = fetchMessages(msgResponse);</w:t>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color w:val="646464"/>
        </w:rPr>
        <w:t>@RequestMapping</w:t>
      </w:r>
      <w:r>
        <w:rPr>
          <w:color w:val="000000"/>
        </w:rPr>
        <w:t xml:space="preserve">(value = </w:t>
      </w:r>
      <w:r>
        <w:rPr>
          <w:color w:val="2A00FF"/>
        </w:rPr>
        <w:t>"/delete"</w:t>
      </w:r>
      <w:r>
        <w:rPr>
          <w:color w:val="000000"/>
        </w:rPr>
        <w:t xml:space="preserve">, </w:t>
      </w:r>
    </w:p>
    <w:p w:rsidR="00E72719" w:rsidRDefault="00C33525">
      <w:pPr>
        <w:spacing w:before="58" w:line="240" w:lineRule="auto"/>
        <w:contextualSpacing/>
        <w:jc w:val="left"/>
      </w:pPr>
      <w:r>
        <w:rPr>
          <w:color w:val="000000"/>
        </w:rPr>
        <w:tab/>
      </w:r>
      <w:r>
        <w:rPr>
          <w:color w:val="000000"/>
        </w:rPr>
        <w:tab/>
        <w:t>method = RequestMethod.</w:t>
      </w:r>
      <w:r>
        <w:rPr>
          <w:b/>
          <w:i/>
          <w:color w:val="0000C0"/>
        </w:rPr>
        <w:t>POST</w:t>
      </w:r>
      <w:r>
        <w:rPr>
          <w:color w:val="000000"/>
        </w:rPr>
        <w:t xml:space="preserve">, </w:t>
      </w:r>
    </w:p>
    <w:p w:rsidR="00E72719" w:rsidRDefault="00C33525">
      <w:pPr>
        <w:spacing w:before="58" w:line="240" w:lineRule="auto"/>
        <w:contextualSpacing/>
        <w:jc w:val="left"/>
      </w:pPr>
      <w:r>
        <w:rPr>
          <w:color w:val="000000"/>
        </w:rPr>
        <w:tab/>
      </w:r>
      <w:r>
        <w:rPr>
          <w:color w:val="000000"/>
        </w:rPr>
        <w:tab/>
        <w:t>produces = MediaType.</w:t>
      </w:r>
      <w:r>
        <w:rPr>
          <w:b/>
          <w:i/>
          <w:color w:val="0000C0"/>
        </w:rPr>
        <w:t>APPLICATION_JSON_VALUE</w:t>
      </w:r>
      <w:r>
        <w:rPr>
          <w:color w:val="000000"/>
        </w:rPr>
        <w:t>)</w:t>
      </w:r>
    </w:p>
    <w:p w:rsidR="00E72719" w:rsidRDefault="00C33525">
      <w:pPr>
        <w:spacing w:before="58" w:line="240" w:lineRule="auto"/>
        <w:contextualSpacing/>
        <w:jc w:val="left"/>
      </w:pPr>
      <w:r>
        <w:rPr>
          <w:b/>
          <w:color w:val="7F0055"/>
        </w:rPr>
        <w:t>public</w:t>
      </w:r>
      <w:r>
        <w:rPr>
          <w:color w:val="000000"/>
        </w:rPr>
        <w:t xml:space="preserve"> ResponseEntity&lt;String&gt; deleteMessage(</w:t>
      </w:r>
    </w:p>
    <w:p w:rsidR="00E72719" w:rsidRDefault="00C33525">
      <w:pPr>
        <w:spacing w:before="58" w:line="240" w:lineRule="auto"/>
        <w:contextualSpacing/>
        <w:jc w:val="left"/>
      </w:pPr>
      <w:r>
        <w:rPr>
          <w:color w:val="646464"/>
        </w:rPr>
        <w:tab/>
      </w:r>
      <w:r>
        <w:rPr>
          <w:color w:val="646464"/>
        </w:rPr>
        <w:tab/>
        <w:t>@RequestParam</w:t>
      </w:r>
      <w:r>
        <w:rPr>
          <w:color w:val="000000"/>
        </w:rPr>
        <w:t xml:space="preserve">(value = </w:t>
      </w:r>
      <w:r>
        <w:rPr>
          <w:color w:val="2A00FF"/>
        </w:rPr>
        <w:t>"id"</w:t>
      </w:r>
      <w:r>
        <w:rPr>
          <w:color w:val="000000"/>
        </w:rPr>
        <w:t xml:space="preserve">) String </w:t>
      </w:r>
      <w:r>
        <w:rPr>
          <w:color w:val="6A3E3E"/>
        </w:rPr>
        <w:t>id</w:t>
      </w:r>
      <w:r>
        <w:rPr>
          <w:color w:val="000000"/>
        </w:rPr>
        <w:t>)  {</w:t>
      </w:r>
      <w:r>
        <w:rPr>
          <w:color w:val="000000"/>
        </w:rPr>
        <w:tab/>
      </w:r>
      <w:r>
        <w:rPr>
          <w:color w:val="000000"/>
        </w:rPr>
        <w:tab/>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i/>
          <w:color w:val="0000C0"/>
        </w:rPr>
        <w:t>client</w:t>
      </w:r>
      <w:r>
        <w:rPr>
          <w:color w:val="000000"/>
        </w:rPr>
        <w:t>.users().messages().delete(</w:t>
      </w:r>
      <w:r>
        <w:rPr>
          <w:b/>
          <w:i/>
          <w:color w:val="0000C0"/>
        </w:rPr>
        <w:t>USER_ID</w:t>
      </w:r>
      <w:r>
        <w:rPr>
          <w:color w:val="000000"/>
        </w:rPr>
        <w:t xml:space="preserve">, </w:t>
      </w:r>
      <w:r>
        <w:rPr>
          <w:color w:val="6A3E3E"/>
        </w:rPr>
        <w:t>id</w:t>
      </w:r>
      <w:r>
        <w:rPr>
          <w:color w:val="000000"/>
        </w:rPr>
        <w:t>).execute();</w:t>
      </w:r>
    </w:p>
    <w:p w:rsidR="00E72719" w:rsidRDefault="00C33525">
      <w:pPr>
        <w:spacing w:before="58" w:line="240" w:lineRule="auto"/>
        <w:contextualSpacing/>
        <w:jc w:val="left"/>
      </w:pPr>
      <w:r>
        <w:rPr>
          <w:color w:val="000000"/>
        </w:rPr>
        <w:tab/>
        <w:t xml:space="preserve">List&lt;String&gt; </w:t>
      </w:r>
      <w:r>
        <w:rPr>
          <w:color w:val="6A3E3E"/>
        </w:rPr>
        <w:t>labelIds</w:t>
      </w:r>
      <w:r>
        <w:rPr>
          <w:color w:val="000000"/>
        </w:rPr>
        <w:t xml:space="preserve"> = </w:t>
      </w:r>
      <w:r>
        <w:rPr>
          <w:b/>
          <w:color w:val="7F0055"/>
        </w:rPr>
        <w:t>new</w:t>
      </w:r>
      <w:r>
        <w:rPr>
          <w:color w:val="000000"/>
        </w:rPr>
        <w:t xml:space="preserve"> ArrayList&lt;&gt;();</w:t>
      </w:r>
    </w:p>
    <w:p w:rsidR="00E72719" w:rsidRDefault="00C33525">
      <w:pPr>
        <w:spacing w:before="58" w:line="240" w:lineRule="auto"/>
        <w:contextualSpacing/>
        <w:jc w:val="left"/>
      </w:pPr>
      <w:r>
        <w:rPr>
          <w:color w:val="000000"/>
        </w:rPr>
        <w:tab/>
      </w:r>
      <w:r>
        <w:rPr>
          <w:color w:val="6A3E3E"/>
        </w:rPr>
        <w:t>labelIds</w:t>
      </w:r>
      <w:r>
        <w:rPr>
          <w:color w:val="000000"/>
        </w:rPr>
        <w:t>.add(</w:t>
      </w:r>
      <w:r>
        <w:rPr>
          <w:color w:val="2A00FF"/>
        </w:rPr>
        <w:t>"TRASH"</w:t>
      </w:r>
      <w:r>
        <w:rPr>
          <w:color w:val="000000"/>
        </w:rPr>
        <w:t>);</w:t>
      </w:r>
    </w:p>
    <w:p w:rsidR="00E72719" w:rsidRDefault="00C33525">
      <w:pPr>
        <w:spacing w:before="58" w:line="240" w:lineRule="auto"/>
        <w:contextualSpacing/>
        <w:jc w:val="left"/>
      </w:pPr>
      <w:r>
        <w:rPr>
          <w:color w:val="000000"/>
        </w:rPr>
        <w:tab/>
        <w:t xml:space="preserve">ListMessagesResponse </w:t>
      </w:r>
      <w:r>
        <w:rPr>
          <w:color w:val="6A3E3E"/>
        </w:rPr>
        <w:t>msgResponse</w:t>
      </w:r>
      <w:r>
        <w:rPr>
          <w:color w:val="000000"/>
        </w:rPr>
        <w:t xml:space="preserve"> = </w:t>
      </w:r>
      <w:r>
        <w:rPr>
          <w:i/>
          <w:color w:val="0000C0"/>
        </w:rPr>
        <w:t>client</w:t>
      </w:r>
      <w:r>
        <w:rPr>
          <w:color w:val="000000"/>
        </w:rPr>
        <w:t>.users().messages().list(</w:t>
      </w:r>
      <w:r>
        <w:rPr>
          <w:b/>
          <w:i/>
          <w:color w:val="0000C0"/>
        </w:rPr>
        <w:t>USER_ID</w:t>
      </w:r>
      <w:r>
        <w:rPr>
          <w:color w:val="000000"/>
        </w:rPr>
        <w:t>).setLabelIds(</w:t>
      </w:r>
      <w:r>
        <w:rPr>
          <w:color w:val="6A3E3E"/>
        </w:rPr>
        <w:t>labelIds</w:t>
      </w:r>
      <w:r>
        <w:rPr>
          <w:color w:val="000000"/>
        </w:rPr>
        <w:t>).execute();</w:t>
      </w:r>
    </w:p>
    <w:p w:rsidR="00E72719" w:rsidRDefault="00C33525">
      <w:pPr>
        <w:spacing w:before="58" w:line="240" w:lineRule="auto"/>
        <w:contextualSpacing/>
        <w:jc w:val="left"/>
        <w:rPr>
          <w:color w:val="000000"/>
        </w:rPr>
      </w:pPr>
      <w:r>
        <w:rPr>
          <w:color w:val="000000"/>
        </w:rPr>
        <w:tab/>
        <w:t xml:space="preserve">JSONArray </w:t>
      </w:r>
      <w:r>
        <w:rPr>
          <w:color w:val="6A3E3E"/>
        </w:rPr>
        <w:t>messageArray</w:t>
      </w:r>
      <w:r>
        <w:rPr>
          <w:color w:val="000000"/>
        </w:rPr>
        <w:t xml:space="preserve"> = fetchMessages(msgResponse);</w:t>
      </w:r>
    </w:p>
    <w:p w:rsidR="00E72719" w:rsidRDefault="00C33525">
      <w:pPr>
        <w:spacing w:before="58" w:line="240" w:lineRule="auto"/>
        <w:contextualSpacing/>
        <w:jc w:val="left"/>
        <w:rPr>
          <w:b/>
          <w:color w:val="7F0055"/>
        </w:rPr>
      </w:pPr>
      <w:r>
        <w:rPr>
          <w:b/>
          <w:color w:val="7F0055"/>
        </w:rPr>
        <w:tab/>
      </w:r>
    </w:p>
    <w:p w:rsidR="00E72719" w:rsidRDefault="00C33525">
      <w:pPr>
        <w:spacing w:before="58" w:line="240" w:lineRule="auto"/>
        <w:ind w:firstLine="720"/>
        <w:contextualSpacing/>
        <w:jc w:val="left"/>
      </w:pPr>
      <w:r>
        <w:rPr>
          <w:b/>
          <w:color w:val="7F0055"/>
        </w:rPr>
        <w:t>return</w:t>
      </w:r>
      <w:r>
        <w:rPr>
          <w:color w:val="000000"/>
        </w:rPr>
        <w:t xml:space="preserve"> </w:t>
      </w:r>
      <w:r>
        <w:rPr>
          <w:b/>
          <w:color w:val="7F0055"/>
        </w:rPr>
        <w:t>new</w:t>
      </w:r>
      <w:r>
        <w:rPr>
          <w:color w:val="000000"/>
        </w:rPr>
        <w:t xml:space="preserve"> ResponseEntity&lt;&gt;(</w:t>
      </w:r>
      <w:r>
        <w:rPr>
          <w:color w:val="6A3E3E"/>
        </w:rPr>
        <w:t>messageArray</w:t>
      </w:r>
      <w:r>
        <w:rPr>
          <w:color w:val="000000"/>
        </w:rPr>
        <w:t>.toString(), HttpStatus.</w:t>
      </w:r>
      <w:r>
        <w:rPr>
          <w:b/>
          <w:i/>
          <w:color w:val="0000C0"/>
        </w:rPr>
        <w:t>OK</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private</w:t>
      </w:r>
      <w:r>
        <w:rPr>
          <w:color w:val="000000"/>
        </w:rPr>
        <w:t xml:space="preserve"> JSONArray fetchMessages(ListMessagesResponse </w:t>
      </w:r>
      <w:r>
        <w:rPr>
          <w:color w:val="6A3E3E"/>
        </w:rPr>
        <w:t>msgResponse</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JSONArray </w:t>
      </w:r>
      <w:r>
        <w:rPr>
          <w:color w:val="6A3E3E"/>
        </w:rPr>
        <w:t>messageArray</w:t>
      </w:r>
      <w:r>
        <w:rPr>
          <w:color w:val="000000"/>
        </w:rPr>
        <w:t xml:space="preserve"> = </w:t>
      </w:r>
      <w:r>
        <w:rPr>
          <w:b/>
          <w:color w:val="7F0055"/>
        </w:rPr>
        <w:t>new</w:t>
      </w:r>
      <w:r>
        <w:rPr>
          <w:color w:val="000000"/>
        </w:rPr>
        <w:t xml:space="preserve"> JSONArray();</w:t>
      </w:r>
    </w:p>
    <w:p w:rsidR="00E72719" w:rsidRDefault="00C33525">
      <w:pPr>
        <w:spacing w:before="58" w:line="240" w:lineRule="auto"/>
        <w:contextualSpacing/>
        <w:jc w:val="left"/>
      </w:pPr>
      <w:r>
        <w:rPr>
          <w:color w:val="000000"/>
        </w:rPr>
        <w:lastRenderedPageBreak/>
        <w:tab/>
      </w:r>
      <w:r>
        <w:rPr>
          <w:b/>
          <w:color w:val="7F0055"/>
        </w:rPr>
        <w:t>if</w:t>
      </w:r>
      <w:r>
        <w:rPr>
          <w:color w:val="000000"/>
        </w:rPr>
        <w:t>(</w:t>
      </w:r>
      <w:r>
        <w:rPr>
          <w:color w:val="6A3E3E"/>
        </w:rPr>
        <w:t>msgResponse</w:t>
      </w:r>
      <w:r>
        <w:rPr>
          <w:color w:val="000000"/>
        </w:rPr>
        <w:t xml:space="preserve">.getMessages()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b/>
          <w:color w:val="7F0055"/>
        </w:rPr>
        <w:t>return</w:t>
      </w:r>
      <w:r>
        <w:rPr>
          <w:color w:val="000000"/>
        </w:rPr>
        <w:t xml:space="preserve"> </w:t>
      </w:r>
      <w:r>
        <w:rPr>
          <w:color w:val="6A3E3E"/>
        </w:rPr>
        <w:t>messageArray</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for</w:t>
      </w:r>
      <w:r>
        <w:rPr>
          <w:color w:val="000000"/>
        </w:rPr>
        <w:t xml:space="preserve"> (Message </w:t>
      </w:r>
      <w:r>
        <w:rPr>
          <w:color w:val="6A3E3E"/>
        </w:rPr>
        <w:t>msg</w:t>
      </w:r>
      <w:r>
        <w:rPr>
          <w:color w:val="000000"/>
        </w:rPr>
        <w:t xml:space="preserve"> : </w:t>
      </w:r>
      <w:r>
        <w:rPr>
          <w:color w:val="6A3E3E"/>
        </w:rPr>
        <w:t>msgResponse</w:t>
      </w:r>
      <w:r>
        <w:rPr>
          <w:color w:val="000000"/>
        </w:rPr>
        <w:t>.getMessages()) {</w:t>
      </w:r>
    </w:p>
    <w:p w:rsidR="00E72719" w:rsidRDefault="00C33525">
      <w:pPr>
        <w:spacing w:before="58" w:line="240" w:lineRule="auto"/>
        <w:contextualSpacing/>
        <w:jc w:val="left"/>
      </w:pPr>
      <w:r>
        <w:rPr>
          <w:color w:val="000000"/>
        </w:rPr>
        <w:tab/>
      </w:r>
      <w:r>
        <w:rPr>
          <w:color w:val="000000"/>
        </w:rPr>
        <w:tab/>
        <w:t xml:space="preserve">Message </w:t>
      </w:r>
      <w:r>
        <w:rPr>
          <w:color w:val="6A3E3E"/>
        </w:rPr>
        <w:t>message</w:t>
      </w:r>
      <w:r>
        <w:rPr>
          <w:color w:val="000000"/>
        </w:rPr>
        <w:t xml:space="preserve"> = </w:t>
      </w:r>
      <w:r>
        <w:rPr>
          <w:i/>
          <w:color w:val="0000C0"/>
        </w:rPr>
        <w:t>client</w:t>
      </w:r>
      <w:r>
        <w:rPr>
          <w:color w:val="000000"/>
        </w:rPr>
        <w:t>.users().messages().get(</w:t>
      </w:r>
      <w:r>
        <w:rPr>
          <w:color w:val="6A3E3E"/>
        </w:rPr>
        <w:t>userId</w:t>
      </w:r>
      <w:r>
        <w:rPr>
          <w:color w:val="000000"/>
        </w:rPr>
        <w:t xml:space="preserve">, </w:t>
      </w:r>
      <w:r>
        <w:rPr>
          <w:color w:val="6A3E3E"/>
        </w:rPr>
        <w:t>msg</w:t>
      </w:r>
      <w:r>
        <w:rPr>
          <w:color w:val="000000"/>
        </w:rPr>
        <w:t>.getId()).execute();</w:t>
      </w:r>
    </w:p>
    <w:p w:rsidR="00E72719" w:rsidRDefault="00C33525">
      <w:pPr>
        <w:spacing w:before="58" w:line="240" w:lineRule="auto"/>
        <w:contextualSpacing/>
        <w:jc w:val="left"/>
      </w:pPr>
      <w:r>
        <w:rPr>
          <w:color w:val="000000"/>
        </w:rPr>
        <w:tab/>
      </w:r>
      <w:r>
        <w:rPr>
          <w:color w:val="000000"/>
        </w:rPr>
        <w:tab/>
        <w:t xml:space="preserve">JSONObject </w:t>
      </w:r>
      <w:r>
        <w:rPr>
          <w:color w:val="6A3E3E"/>
        </w:rPr>
        <w:t>messageJSON</w:t>
      </w:r>
      <w:r>
        <w:rPr>
          <w:color w:val="000000"/>
        </w:rPr>
        <w:t xml:space="preserve"> = </w:t>
      </w:r>
      <w:r>
        <w:rPr>
          <w:color w:val="0000C0"/>
        </w:rPr>
        <w:t>service</w:t>
      </w:r>
      <w:r>
        <w:rPr>
          <w:color w:val="000000"/>
        </w:rPr>
        <w:t>.fetchMessage(</w:t>
      </w:r>
      <w:r>
        <w:rPr>
          <w:color w:val="6A3E3E"/>
        </w:rPr>
        <w:t>message</w:t>
      </w:r>
      <w:r>
        <w:rPr>
          <w:color w:val="000000"/>
        </w:rPr>
        <w:t>);</w:t>
      </w:r>
    </w:p>
    <w:p w:rsidR="00E72719" w:rsidRDefault="00C33525">
      <w:pPr>
        <w:spacing w:before="58" w:line="240" w:lineRule="auto"/>
        <w:contextualSpacing/>
        <w:jc w:val="left"/>
      </w:pPr>
      <w:r>
        <w:rPr>
          <w:color w:val="000000"/>
        </w:rPr>
        <w:tab/>
      </w:r>
      <w:r>
        <w:rPr>
          <w:color w:val="000000"/>
        </w:rPr>
        <w:tab/>
      </w:r>
      <w:r>
        <w:rPr>
          <w:color w:val="6A3E3E"/>
        </w:rPr>
        <w:t>messageArray</w:t>
      </w:r>
      <w:r>
        <w:rPr>
          <w:color w:val="000000"/>
        </w:rPr>
        <w:t>.put(</w:t>
      </w:r>
      <w:r>
        <w:rPr>
          <w:color w:val="6A3E3E"/>
        </w:rPr>
        <w:t>messageJSON</w:t>
      </w:r>
      <w:r>
        <w:rPr>
          <w:color w:val="000000"/>
        </w:rPr>
        <w:t>);</w:t>
      </w:r>
    </w:p>
    <w:p w:rsidR="00E72719" w:rsidRDefault="00C33525">
      <w:pPr>
        <w:spacing w:before="58" w:line="240" w:lineRule="auto"/>
        <w:contextualSpacing/>
        <w:jc w:val="left"/>
        <w:rPr>
          <w:color w:val="000000"/>
        </w:rPr>
      </w:pPr>
      <w:r>
        <w:rPr>
          <w:color w:val="000000"/>
        </w:rPr>
        <w:tab/>
        <w:t>}</w:t>
      </w:r>
      <w:r>
        <w:rPr>
          <w:color w:val="000000"/>
        </w:rPr>
        <w:tab/>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color w:val="6A3E3E"/>
        </w:rPr>
        <w:t>messageArray</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private</w:t>
      </w:r>
      <w:r>
        <w:rPr>
          <w:color w:val="000000"/>
        </w:rPr>
        <w:t xml:space="preserve"> JSONArray fetchLabels(ListLabelsResponse </w:t>
      </w:r>
      <w:r>
        <w:rPr>
          <w:color w:val="6A3E3E"/>
        </w:rPr>
        <w:t>labelsResponse</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JSONArray </w:t>
      </w:r>
      <w:r>
        <w:rPr>
          <w:color w:val="6A3E3E"/>
        </w:rPr>
        <w:t>labelArray</w:t>
      </w:r>
      <w:r>
        <w:rPr>
          <w:color w:val="000000"/>
        </w:rPr>
        <w:t xml:space="preserve"> = </w:t>
      </w:r>
      <w:r>
        <w:rPr>
          <w:b/>
          <w:color w:val="7F0055"/>
        </w:rPr>
        <w:t>new</w:t>
      </w:r>
      <w:r>
        <w:rPr>
          <w:color w:val="000000"/>
        </w:rPr>
        <w:t xml:space="preserve"> JSONArray();</w:t>
      </w:r>
    </w:p>
    <w:p w:rsidR="00E72719" w:rsidRDefault="00C33525">
      <w:pPr>
        <w:spacing w:before="58" w:line="240" w:lineRule="auto"/>
        <w:contextualSpacing/>
        <w:jc w:val="left"/>
      </w:pPr>
      <w:r>
        <w:rPr>
          <w:color w:val="000000"/>
        </w:rPr>
        <w:tab/>
      </w:r>
      <w:r>
        <w:rPr>
          <w:b/>
          <w:color w:val="7F0055"/>
        </w:rPr>
        <w:t>for</w:t>
      </w:r>
      <w:r>
        <w:rPr>
          <w:color w:val="000000"/>
        </w:rPr>
        <w:t xml:space="preserve"> (Label </w:t>
      </w:r>
      <w:r>
        <w:rPr>
          <w:color w:val="6A3E3E"/>
        </w:rPr>
        <w:t>l</w:t>
      </w:r>
      <w:r>
        <w:rPr>
          <w:color w:val="000000"/>
        </w:rPr>
        <w:t xml:space="preserve"> : </w:t>
      </w:r>
      <w:r>
        <w:rPr>
          <w:color w:val="6A3E3E"/>
        </w:rPr>
        <w:t>labelsResponse</w:t>
      </w:r>
      <w:r>
        <w:rPr>
          <w:color w:val="000000"/>
        </w:rPr>
        <w:t>.getLabels()) {</w:t>
      </w:r>
    </w:p>
    <w:p w:rsidR="00E72719" w:rsidRDefault="00C33525">
      <w:pPr>
        <w:spacing w:before="58" w:line="240" w:lineRule="auto"/>
        <w:contextualSpacing/>
        <w:jc w:val="left"/>
      </w:pPr>
      <w:r>
        <w:rPr>
          <w:color w:val="000000"/>
        </w:rPr>
        <w:tab/>
      </w:r>
      <w:r>
        <w:rPr>
          <w:color w:val="000000"/>
        </w:rPr>
        <w:tab/>
        <w:t xml:space="preserve">Label </w:t>
      </w:r>
      <w:r>
        <w:rPr>
          <w:color w:val="6A3E3E"/>
        </w:rPr>
        <w:t>label</w:t>
      </w:r>
      <w:r>
        <w:rPr>
          <w:color w:val="000000"/>
        </w:rPr>
        <w:t xml:space="preserve"> = </w:t>
      </w:r>
      <w:r>
        <w:rPr>
          <w:i/>
          <w:color w:val="0000C0"/>
        </w:rPr>
        <w:t>client</w:t>
      </w:r>
      <w:r>
        <w:rPr>
          <w:color w:val="000000"/>
        </w:rPr>
        <w:t>.users().labels().get(</w:t>
      </w:r>
      <w:r>
        <w:rPr>
          <w:b/>
          <w:i/>
          <w:color w:val="0000C0"/>
        </w:rPr>
        <w:t>USER_ID</w:t>
      </w:r>
      <w:r>
        <w:rPr>
          <w:color w:val="000000"/>
        </w:rPr>
        <w:t xml:space="preserve">, </w:t>
      </w:r>
      <w:r>
        <w:rPr>
          <w:color w:val="6A3E3E"/>
        </w:rPr>
        <w:t>l</w:t>
      </w:r>
      <w:r>
        <w:rPr>
          <w:color w:val="000000"/>
        </w:rPr>
        <w:t>.getId()).execute();</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color w:val="000000"/>
        </w:rPr>
        <w:tab/>
        <w:t xml:space="preserve">JSONObject </w:t>
      </w:r>
      <w:r>
        <w:rPr>
          <w:color w:val="6A3E3E"/>
        </w:rPr>
        <w:t>labelJSON</w:t>
      </w:r>
      <w:r>
        <w:rPr>
          <w:color w:val="000000"/>
        </w:rPr>
        <w:t xml:space="preserve"> = </w:t>
      </w:r>
      <w:r>
        <w:rPr>
          <w:color w:val="0000C0"/>
        </w:rPr>
        <w:t>service</w:t>
      </w:r>
      <w:r>
        <w:rPr>
          <w:color w:val="000000"/>
        </w:rPr>
        <w:t>.fetchLabel(</w:t>
      </w:r>
      <w:r>
        <w:rPr>
          <w:color w:val="6A3E3E"/>
        </w:rPr>
        <w:t>label</w:t>
      </w:r>
      <w:r>
        <w:rPr>
          <w:color w:val="000000"/>
        </w:rPr>
        <w:t>);</w:t>
      </w:r>
      <w:r>
        <w:rPr>
          <w:color w:val="000000"/>
        </w:rPr>
        <w:tab/>
      </w:r>
      <w:r>
        <w:rPr>
          <w:color w:val="000000"/>
        </w:rPr>
        <w:tab/>
      </w:r>
      <w:r>
        <w:rPr>
          <w:color w:val="000000"/>
        </w:rPr>
        <w:tab/>
      </w:r>
      <w:r>
        <w:rPr>
          <w:b/>
          <w:color w:val="7F0055"/>
        </w:rPr>
        <w:t>if</w:t>
      </w:r>
      <w:r>
        <w:rPr>
          <w:color w:val="000000"/>
        </w:rPr>
        <w:t>(</w:t>
      </w:r>
      <w:r>
        <w:rPr>
          <w:color w:val="6A3E3E"/>
        </w:rPr>
        <w:t>labelJSON</w:t>
      </w:r>
      <w:r>
        <w:rPr>
          <w:color w:val="000000"/>
        </w:rPr>
        <w:t>.getString(</w:t>
      </w:r>
      <w:r>
        <w:rPr>
          <w:color w:val="2A00FF"/>
        </w:rPr>
        <w:t>"labelListVisibility"</w:t>
      </w:r>
      <w:r>
        <w:rPr>
          <w:color w:val="000000"/>
        </w:rPr>
        <w:t>)</w:t>
      </w:r>
    </w:p>
    <w:p w:rsidR="00E72719" w:rsidRDefault="00C33525">
      <w:pPr>
        <w:spacing w:before="58" w:line="240" w:lineRule="auto"/>
        <w:contextualSpacing/>
        <w:jc w:val="left"/>
      </w:pPr>
      <w:r>
        <w:rPr>
          <w:color w:val="000000"/>
        </w:rPr>
        <w:tab/>
      </w:r>
      <w:r>
        <w:rPr>
          <w:color w:val="000000"/>
        </w:rPr>
        <w:tab/>
      </w:r>
      <w:r>
        <w:rPr>
          <w:color w:val="000000"/>
        </w:rPr>
        <w:tab/>
        <w:t>.equals(</w:t>
      </w:r>
      <w:r>
        <w:rPr>
          <w:color w:val="2A00FF"/>
        </w:rPr>
        <w:t>"labelShow"</w:t>
      </w:r>
      <w:r>
        <w:rPr>
          <w:color w:val="000000"/>
        </w:rPr>
        <w:t>)) {</w:t>
      </w:r>
    </w:p>
    <w:p w:rsidR="00E72719" w:rsidRDefault="00C33525">
      <w:pPr>
        <w:spacing w:before="58" w:line="240" w:lineRule="auto"/>
        <w:contextualSpacing/>
        <w:jc w:val="left"/>
      </w:pPr>
      <w:r>
        <w:rPr>
          <w:color w:val="000000"/>
        </w:rPr>
        <w:tab/>
      </w:r>
      <w:r>
        <w:rPr>
          <w:color w:val="000000"/>
        </w:rPr>
        <w:tab/>
      </w:r>
      <w:r>
        <w:rPr>
          <w:color w:val="000000"/>
        </w:rPr>
        <w:tab/>
      </w:r>
      <w:r>
        <w:rPr>
          <w:color w:val="6A3E3E"/>
        </w:rPr>
        <w:t>labelArray</w:t>
      </w:r>
      <w:r>
        <w:rPr>
          <w:color w:val="000000"/>
        </w:rPr>
        <w:t>.put(</w:t>
      </w:r>
      <w:r>
        <w:rPr>
          <w:color w:val="6A3E3E"/>
        </w:rPr>
        <w:t>labelJSON</w:t>
      </w:r>
      <w:r>
        <w:rPr>
          <w:color w:val="000000"/>
        </w:rPr>
        <w:t>);</w:t>
      </w:r>
    </w:p>
    <w:p w:rsidR="00E72719" w:rsidRDefault="00C33525">
      <w:pPr>
        <w:spacing w:before="58" w:line="240" w:lineRule="auto"/>
        <w:contextualSpacing/>
        <w:jc w:val="left"/>
      </w:pPr>
      <w:r>
        <w:rPr>
          <w:color w:val="000000"/>
        </w:rPr>
        <w:tab/>
      </w:r>
      <w:r>
        <w:rPr>
          <w:color w:val="000000"/>
        </w:rPr>
        <w:tab/>
        <w:t>}</w:t>
      </w:r>
    </w:p>
    <w:p w:rsidR="00E72719" w:rsidRDefault="00C33525">
      <w:pPr>
        <w:spacing w:before="58" w:line="240" w:lineRule="auto"/>
        <w:contextualSpacing/>
        <w:jc w:val="left"/>
        <w:rPr>
          <w:color w:val="000000"/>
        </w:rPr>
      </w:pPr>
      <w:r>
        <w:rPr>
          <w:color w:val="000000"/>
        </w:rPr>
        <w:tab/>
        <w:t>}</w:t>
      </w:r>
    </w:p>
    <w:p w:rsidR="00E72719" w:rsidRDefault="00E72719">
      <w:pPr>
        <w:spacing w:before="58" w:line="240" w:lineRule="auto"/>
        <w:contextualSpacing/>
        <w:jc w:val="left"/>
      </w:pPr>
    </w:p>
    <w:p w:rsidR="00E72719" w:rsidRDefault="00C33525">
      <w:pPr>
        <w:spacing w:before="58" w:line="240" w:lineRule="auto"/>
        <w:contextualSpacing/>
        <w:jc w:val="left"/>
      </w:pPr>
      <w:r>
        <w:rPr>
          <w:b/>
          <w:color w:val="7F0055"/>
        </w:rPr>
        <w:tab/>
        <w:t>return</w:t>
      </w:r>
      <w:r>
        <w:rPr>
          <w:color w:val="000000"/>
        </w:rPr>
        <w:t xml:space="preserve"> </w:t>
      </w:r>
      <w:r>
        <w:rPr>
          <w:color w:val="6A3E3E"/>
        </w:rPr>
        <w:t>labelArray</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w:t>
      </w:r>
    </w:p>
    <w:p w:rsidR="00E72719" w:rsidRDefault="00C33525">
      <w:pPr>
        <w:pStyle w:val="naslovslike"/>
      </w:pPr>
      <w:r>
        <w:t xml:space="preserve">Slika 4.4 GmailController klasa  </w:t>
      </w:r>
    </w:p>
    <w:p w:rsidR="00E72719" w:rsidRDefault="00C33525">
      <w:pPr>
        <w:pStyle w:val="Heading3"/>
        <w:numPr>
          <w:ilvl w:val="2"/>
          <w:numId w:val="3"/>
        </w:numPr>
      </w:pPr>
      <w:bookmarkStart w:id="145" w:name="_Toc8841932"/>
      <w:r>
        <w:t>Service</w:t>
      </w:r>
      <w:bookmarkEnd w:id="145"/>
    </w:p>
    <w:p w:rsidR="00E72719" w:rsidRDefault="00C33525">
      <w:pPr>
        <w:pStyle w:val="obicantext"/>
      </w:pPr>
      <w:r>
        <w:t xml:space="preserve">Servisni sloj aplikacije čini </w:t>
      </w:r>
      <w:r>
        <w:rPr>
          <w:lang w:val="en-US"/>
        </w:rPr>
        <w:t xml:space="preserve">3 </w:t>
      </w:r>
      <w:r>
        <w:t xml:space="preserve">servisa GmailService, FetchService i UtilService. GmailService sadrži pomoćne metode specifične za Gmail API. Na slici broj se može videti implemetacija ovog servisa. </w:t>
      </w:r>
    </w:p>
    <w:p w:rsidR="00E72719" w:rsidRDefault="00C33525">
      <w:pPr>
        <w:spacing w:before="58" w:line="240" w:lineRule="auto"/>
        <w:contextualSpacing/>
        <w:jc w:val="left"/>
      </w:pPr>
      <w:r>
        <w:rPr>
          <w:color w:val="646464"/>
        </w:rPr>
        <w:t>@Service</w:t>
      </w:r>
    </w:p>
    <w:p w:rsidR="00E72719" w:rsidRDefault="00C33525">
      <w:pPr>
        <w:spacing w:before="58" w:line="240" w:lineRule="auto"/>
        <w:contextualSpacing/>
        <w:jc w:val="left"/>
      </w:pPr>
      <w:r>
        <w:rPr>
          <w:b/>
          <w:color w:val="7F0055"/>
        </w:rPr>
        <w:t>public</w:t>
      </w:r>
      <w:r>
        <w:rPr>
          <w:color w:val="000000"/>
        </w:rPr>
        <w:t xml:space="preserve"> </w:t>
      </w:r>
      <w:r>
        <w:rPr>
          <w:b/>
          <w:color w:val="7F0055"/>
        </w:rPr>
        <w:t>class</w:t>
      </w:r>
      <w:r>
        <w:rPr>
          <w:color w:val="000000"/>
        </w:rPr>
        <w:t xml:space="preserve"> GmailService {</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public</w:t>
      </w:r>
      <w:r>
        <w:rPr>
          <w:color w:val="000000"/>
        </w:rPr>
        <w:t xml:space="preserve"> MimeMessage createEmail(String </w:t>
      </w:r>
      <w:r>
        <w:rPr>
          <w:color w:val="6A3E3E"/>
        </w:rPr>
        <w:t>to</w:t>
      </w:r>
      <w:r>
        <w:rPr>
          <w:color w:val="000000"/>
        </w:rPr>
        <w:t xml:space="preserve">, String </w:t>
      </w:r>
      <w:r>
        <w:rPr>
          <w:color w:val="6A3E3E"/>
        </w:rPr>
        <w:t>from</w:t>
      </w:r>
      <w:r>
        <w:rPr>
          <w:color w:val="000000"/>
        </w:rPr>
        <w:t xml:space="preserve">, String </w:t>
      </w:r>
      <w:r>
        <w:rPr>
          <w:color w:val="6A3E3E"/>
        </w:rPr>
        <w:t>subject</w:t>
      </w:r>
      <w:r>
        <w:rPr>
          <w:color w:val="000000"/>
        </w:rPr>
        <w:t xml:space="preserve">, String </w:t>
      </w:r>
      <w:r>
        <w:rPr>
          <w:color w:val="6A3E3E"/>
        </w:rPr>
        <w:t>bodyText</w:t>
      </w:r>
      <w:r>
        <w:rPr>
          <w:color w:val="000000"/>
        </w:rPr>
        <w:t>) {</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Properties </w:t>
      </w:r>
      <w:r>
        <w:rPr>
          <w:color w:val="6A3E3E"/>
        </w:rPr>
        <w:t>props</w:t>
      </w:r>
      <w:r>
        <w:rPr>
          <w:color w:val="000000"/>
        </w:rPr>
        <w:t xml:space="preserve"> = </w:t>
      </w:r>
      <w:r>
        <w:rPr>
          <w:b/>
          <w:color w:val="7F0055"/>
        </w:rPr>
        <w:t>new</w:t>
      </w:r>
      <w:r>
        <w:rPr>
          <w:color w:val="000000"/>
        </w:rPr>
        <w:t xml:space="preserve"> Properties();</w:t>
      </w:r>
    </w:p>
    <w:p w:rsidR="00E72719" w:rsidRDefault="00C33525">
      <w:pPr>
        <w:spacing w:before="58" w:line="240" w:lineRule="auto"/>
        <w:contextualSpacing/>
        <w:jc w:val="left"/>
      </w:pPr>
      <w:r>
        <w:rPr>
          <w:color w:val="000000"/>
        </w:rPr>
        <w:lastRenderedPageBreak/>
        <w:tab/>
        <w:t xml:space="preserve">Session </w:t>
      </w:r>
      <w:r>
        <w:rPr>
          <w:color w:val="6A3E3E"/>
        </w:rPr>
        <w:t>session</w:t>
      </w:r>
      <w:r>
        <w:rPr>
          <w:color w:val="000000"/>
        </w:rPr>
        <w:t xml:space="preserve"> = Session.</w:t>
      </w:r>
      <w:r>
        <w:rPr>
          <w:i/>
          <w:color w:val="000000"/>
        </w:rPr>
        <w:t>getDefaultInstance</w:t>
      </w:r>
      <w:r>
        <w:rPr>
          <w:color w:val="000000"/>
        </w:rPr>
        <w:t>(</w:t>
      </w:r>
      <w:r>
        <w:rPr>
          <w:color w:val="6A3E3E"/>
        </w:rPr>
        <w:t>props</w:t>
      </w:r>
      <w:r>
        <w:rPr>
          <w:color w:val="000000"/>
        </w:rPr>
        <w:t xml:space="preserve">, </w:t>
      </w:r>
      <w:r>
        <w:rPr>
          <w:b/>
          <w:color w:val="7F0055"/>
        </w:rPr>
        <w:t>null</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MimeMessage </w:t>
      </w:r>
      <w:r>
        <w:rPr>
          <w:color w:val="6A3E3E"/>
        </w:rPr>
        <w:t>email</w:t>
      </w:r>
      <w:r>
        <w:rPr>
          <w:color w:val="000000"/>
        </w:rPr>
        <w:t xml:space="preserve"> = </w:t>
      </w:r>
      <w:r>
        <w:rPr>
          <w:b/>
          <w:color w:val="7F0055"/>
        </w:rPr>
        <w:t>new</w:t>
      </w:r>
      <w:r>
        <w:rPr>
          <w:color w:val="000000"/>
        </w:rPr>
        <w:t xml:space="preserve"> MimeMessage(</w:t>
      </w:r>
      <w:r>
        <w:rPr>
          <w:color w:val="6A3E3E"/>
        </w:rPr>
        <w:t>session</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from</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.setFrom(</w:t>
      </w:r>
      <w:r>
        <w:rPr>
          <w:b/>
          <w:color w:val="7F0055"/>
        </w:rPr>
        <w:t>new</w:t>
      </w:r>
      <w:r>
        <w:rPr>
          <w:color w:val="000000"/>
        </w:rPr>
        <w:t xml:space="preserve"> InternetAddress(</w:t>
      </w:r>
      <w:r>
        <w:rPr>
          <w:color w:val="6A3E3E"/>
        </w:rPr>
        <w:t>from</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.setFrom(</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to</w:t>
      </w:r>
      <w:r>
        <w:rPr>
          <w:color w:val="000000"/>
        </w:rPr>
        <w:t xml:space="preserve"> != </w:t>
      </w:r>
      <w:r>
        <w:rPr>
          <w:b/>
          <w:color w:val="7F0055"/>
        </w:rPr>
        <w:t>null</w:t>
      </w:r>
      <w:r>
        <w:rPr>
          <w:color w:val="000000"/>
        </w:rPr>
        <w:t xml:space="preserve"> &amp;&amp; !</w:t>
      </w:r>
      <w:r>
        <w:rPr>
          <w:color w:val="6A3E3E"/>
        </w:rPr>
        <w:t>to</w:t>
      </w:r>
      <w:r>
        <w:rPr>
          <w:color w:val="000000"/>
        </w:rPr>
        <w:t>.equals(</w:t>
      </w:r>
      <w:r>
        <w:rPr>
          <w:color w:val="2A00FF"/>
        </w:rPr>
        <w:t>""</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.addRecipient(RecipientType.</w:t>
      </w:r>
      <w:r>
        <w:rPr>
          <w:b/>
          <w:i/>
          <w:color w:val="0000C0"/>
        </w:rPr>
        <w:t>TO</w:t>
      </w:r>
      <w:r>
        <w:rPr>
          <w:color w:val="000000"/>
        </w:rPr>
        <w:t xml:space="preserve">, </w:t>
      </w:r>
      <w:r>
        <w:rPr>
          <w:b/>
          <w:color w:val="7F0055"/>
        </w:rPr>
        <w:t>new</w:t>
      </w:r>
      <w:r>
        <w:rPr>
          <w:color w:val="000000"/>
        </w:rPr>
        <w:t xml:space="preserve"> </w:t>
      </w:r>
      <w:r>
        <w:rPr>
          <w:color w:val="000000"/>
        </w:rPr>
        <w:tab/>
      </w:r>
      <w:r>
        <w:rPr>
          <w:color w:val="000000"/>
        </w:rPr>
        <w:tab/>
      </w:r>
      <w:r>
        <w:rPr>
          <w:color w:val="000000"/>
        </w:rPr>
        <w:tab/>
        <w:t>InternetAddress(</w:t>
      </w:r>
      <w:r>
        <w:rPr>
          <w:color w:val="6A3E3E"/>
        </w:rPr>
        <w:t>to</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.addRecipients(RecipientType.</w:t>
      </w:r>
      <w:r>
        <w:rPr>
          <w:b/>
          <w:i/>
          <w:color w:val="0000C0"/>
        </w:rPr>
        <w:t>TO</w:t>
      </w:r>
      <w:r>
        <w:rPr>
          <w:color w:val="000000"/>
        </w:rPr>
        <w:t xml:space="preserve">, </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subject</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.setSubject(</w:t>
      </w:r>
      <w:r>
        <w:rPr>
          <w:color w:val="6A3E3E"/>
        </w:rPr>
        <w:t>subject</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.setSubject(</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C33525">
      <w:pPr>
        <w:spacing w:before="58" w:line="240" w:lineRule="auto"/>
        <w:contextualSpacing/>
        <w:jc w:val="left"/>
      </w:pPr>
      <w:r>
        <w:rPr>
          <w:color w:val="000000"/>
        </w:rPr>
        <w:tab/>
      </w:r>
      <w:r>
        <w:rPr>
          <w:b/>
          <w:color w:val="7F0055"/>
        </w:rPr>
        <w:t>if</w:t>
      </w:r>
      <w:r>
        <w:rPr>
          <w:color w:val="000000"/>
        </w:rPr>
        <w:t>(</w:t>
      </w:r>
      <w:r>
        <w:rPr>
          <w:color w:val="6A3E3E"/>
        </w:rPr>
        <w:t>bodyText</w:t>
      </w:r>
      <w:r>
        <w:rPr>
          <w:color w:val="000000"/>
        </w:rPr>
        <w:t xml:space="preserve"> != </w:t>
      </w:r>
      <w:r>
        <w:rPr>
          <w:b/>
          <w:color w:val="7F0055"/>
        </w:rPr>
        <w:t>null</w:t>
      </w:r>
      <w:r>
        <w:rPr>
          <w:color w:val="000000"/>
        </w:rPr>
        <w:t>)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.setText(</w:t>
      </w:r>
      <w:r>
        <w:rPr>
          <w:color w:val="6A3E3E"/>
        </w:rPr>
        <w:t>bodyText</w:t>
      </w:r>
      <w:r>
        <w:rPr>
          <w:color w:val="000000"/>
        </w:rPr>
        <w:t>);</w:t>
      </w:r>
    </w:p>
    <w:p w:rsidR="00E72719" w:rsidRDefault="00C33525">
      <w:pPr>
        <w:spacing w:before="58" w:line="240" w:lineRule="auto"/>
        <w:contextualSpacing/>
        <w:jc w:val="left"/>
      </w:pPr>
      <w:r>
        <w:rPr>
          <w:color w:val="000000"/>
        </w:rPr>
        <w:tab/>
        <w:t xml:space="preserve">} </w:t>
      </w:r>
      <w:r>
        <w:rPr>
          <w:b/>
          <w:color w:val="7F0055"/>
        </w:rPr>
        <w:t>else</w:t>
      </w:r>
      <w:r>
        <w:rPr>
          <w:color w:val="000000"/>
        </w:rPr>
        <w:t xml:space="preserve"> {</w:t>
      </w:r>
    </w:p>
    <w:p w:rsidR="00E72719" w:rsidRDefault="00C33525">
      <w:pPr>
        <w:spacing w:before="58" w:line="240" w:lineRule="auto"/>
        <w:contextualSpacing/>
        <w:jc w:val="left"/>
      </w:pPr>
      <w:r>
        <w:rPr>
          <w:color w:val="000000"/>
        </w:rPr>
        <w:tab/>
      </w:r>
      <w:r>
        <w:rPr>
          <w:color w:val="000000"/>
        </w:rPr>
        <w:tab/>
      </w:r>
      <w:r>
        <w:rPr>
          <w:color w:val="6A3E3E"/>
        </w:rPr>
        <w:t>email</w:t>
      </w:r>
      <w:r>
        <w:rPr>
          <w:color w:val="000000"/>
        </w:rPr>
        <w:t>.setText(</w:t>
      </w:r>
      <w:r>
        <w:rPr>
          <w:color w:val="2A00FF"/>
        </w:rPr>
        <w:t>""</w:t>
      </w:r>
      <w:r>
        <w:rPr>
          <w:color w:val="000000"/>
        </w:rPr>
        <w:t>);</w:t>
      </w:r>
    </w:p>
    <w:p w:rsidR="00E72719" w:rsidRDefault="00C33525">
      <w:pPr>
        <w:spacing w:before="58" w:line="240" w:lineRule="auto"/>
        <w:contextualSpacing/>
        <w:jc w:val="left"/>
      </w:pPr>
      <w:r>
        <w:rPr>
          <w:color w:val="000000"/>
        </w:rPr>
        <w:tab/>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r>
      <w:r>
        <w:rPr>
          <w:b/>
          <w:color w:val="7F0055"/>
        </w:rPr>
        <w:t>return</w:t>
      </w:r>
      <w:r>
        <w:rPr>
          <w:color w:val="000000"/>
        </w:rPr>
        <w:t xml:space="preserve"> </w:t>
      </w:r>
      <w:r>
        <w:rPr>
          <w:color w:val="6A3E3E"/>
        </w:rPr>
        <w:t>email</w:t>
      </w:r>
      <w:r>
        <w:rPr>
          <w:color w:val="000000"/>
        </w:rPr>
        <w:t>;</w:t>
      </w:r>
    </w:p>
    <w:p w:rsidR="00E72719" w:rsidRDefault="00C33525">
      <w:pPr>
        <w:spacing w:before="58" w:line="240" w:lineRule="auto"/>
        <w:contextualSpacing/>
        <w:jc w:val="left"/>
      </w:pPr>
      <w:r>
        <w:rPr>
          <w:color w:val="000000"/>
        </w:rPr>
        <w:t>}</w:t>
      </w:r>
    </w:p>
    <w:p w:rsidR="00E72719" w:rsidRDefault="00E72719">
      <w:pPr>
        <w:spacing w:before="58" w:line="240" w:lineRule="auto"/>
        <w:contextualSpacing/>
        <w:jc w:val="left"/>
        <w:rPr>
          <w:color w:val="000000"/>
        </w:rPr>
      </w:pPr>
    </w:p>
    <w:p w:rsidR="00E72719" w:rsidRDefault="00C33525">
      <w:pPr>
        <w:spacing w:before="58" w:line="240" w:lineRule="auto"/>
        <w:contextualSpacing/>
        <w:jc w:val="left"/>
      </w:pPr>
      <w:r>
        <w:rPr>
          <w:b/>
          <w:color w:val="7F0055"/>
        </w:rPr>
        <w:t>public</w:t>
      </w:r>
      <w:r>
        <w:rPr>
          <w:color w:val="000000"/>
        </w:rPr>
        <w:t xml:space="preserve"> Message createMessageWithEmail(MimeMessage </w:t>
      </w:r>
      <w:r>
        <w:rPr>
          <w:color w:val="6A3E3E"/>
        </w:rPr>
        <w:t>emailContent</w:t>
      </w:r>
      <w:r>
        <w:rPr>
          <w:color w:val="000000"/>
        </w:rPr>
        <w:t>)</w:t>
      </w:r>
      <w:r>
        <w:t xml:space="preserve"> </w:t>
      </w:r>
      <w:r>
        <w:rPr>
          <w:color w:val="000000"/>
        </w:rPr>
        <w:t>{</w:t>
      </w:r>
    </w:p>
    <w:p w:rsidR="00E72719" w:rsidRDefault="00E72719">
      <w:pPr>
        <w:spacing w:before="58" w:line="240" w:lineRule="auto"/>
        <w:contextualSpacing/>
        <w:jc w:val="left"/>
      </w:pPr>
    </w:p>
    <w:p w:rsidR="00E72719" w:rsidRDefault="00C33525">
      <w:pPr>
        <w:spacing w:before="58" w:line="240" w:lineRule="auto"/>
        <w:contextualSpacing/>
        <w:jc w:val="left"/>
      </w:pPr>
      <w:r>
        <w:rPr>
          <w:color w:val="000000"/>
        </w:rPr>
        <w:tab/>
        <w:t xml:space="preserve">ByteArrayOutputStream </w:t>
      </w:r>
      <w:r>
        <w:rPr>
          <w:color w:val="6A3E3E"/>
        </w:rPr>
        <w:t>buffer</w:t>
      </w:r>
      <w:r>
        <w:rPr>
          <w:color w:val="000000"/>
        </w:rPr>
        <w:t xml:space="preserve"> = </w:t>
      </w:r>
      <w:r>
        <w:rPr>
          <w:b/>
          <w:color w:val="7F0055"/>
        </w:rPr>
        <w:t>new</w:t>
      </w:r>
      <w:r>
        <w:rPr>
          <w:color w:val="000000"/>
        </w:rPr>
        <w:t xml:space="preserve"> ByteArrayOutputStream();</w:t>
      </w:r>
    </w:p>
    <w:p w:rsidR="00E72719" w:rsidRDefault="00C33525">
      <w:pPr>
        <w:spacing w:before="58" w:line="240" w:lineRule="auto"/>
        <w:contextualSpacing/>
        <w:jc w:val="left"/>
      </w:pPr>
      <w:r>
        <w:rPr>
          <w:color w:val="000000"/>
        </w:rPr>
        <w:tab/>
      </w:r>
      <w:r>
        <w:rPr>
          <w:color w:val="6A3E3E"/>
        </w:rPr>
        <w:t>emailContent</w:t>
      </w:r>
      <w:r>
        <w:rPr>
          <w:color w:val="000000"/>
        </w:rPr>
        <w:t>.writeTo(</w:t>
      </w:r>
      <w:r>
        <w:rPr>
          <w:color w:val="6A3E3E"/>
        </w:rPr>
        <w:t>buffer</w:t>
      </w:r>
      <w:r>
        <w:rPr>
          <w:color w:val="000000"/>
        </w:rPr>
        <w:t>);</w:t>
      </w:r>
    </w:p>
    <w:p w:rsidR="00E72719" w:rsidRDefault="00C33525">
      <w:pPr>
        <w:spacing w:before="58" w:line="240" w:lineRule="auto"/>
        <w:contextualSpacing/>
        <w:jc w:val="left"/>
      </w:pPr>
      <w:r>
        <w:rPr>
          <w:color w:val="000000"/>
        </w:rPr>
        <w:tab/>
      </w:r>
      <w:r>
        <w:rPr>
          <w:b/>
          <w:color w:val="7F0055"/>
        </w:rPr>
        <w:t>byte</w:t>
      </w:r>
      <w:r>
        <w:rPr>
          <w:color w:val="000000"/>
        </w:rPr>
        <w:t xml:space="preserve">[] </w:t>
      </w:r>
      <w:r>
        <w:rPr>
          <w:color w:val="6A3E3E"/>
        </w:rPr>
        <w:t>bytes</w:t>
      </w:r>
      <w:r>
        <w:rPr>
          <w:color w:val="000000"/>
        </w:rPr>
        <w:t xml:space="preserve"> = </w:t>
      </w:r>
      <w:r>
        <w:rPr>
          <w:color w:val="6A3E3E"/>
        </w:rPr>
        <w:t>buffer</w:t>
      </w:r>
      <w:r>
        <w:rPr>
          <w:color w:val="000000"/>
        </w:rPr>
        <w:t>.toByteArray();</w:t>
      </w:r>
    </w:p>
    <w:p w:rsidR="00E72719" w:rsidRDefault="00C33525">
      <w:pPr>
        <w:spacing w:before="58" w:line="240" w:lineRule="auto"/>
        <w:contextualSpacing/>
        <w:jc w:val="left"/>
      </w:pPr>
      <w:r>
        <w:rPr>
          <w:color w:val="000000"/>
        </w:rPr>
        <w:tab/>
        <w:t xml:space="preserve">String </w:t>
      </w:r>
      <w:r>
        <w:rPr>
          <w:color w:val="6A3E3E"/>
        </w:rPr>
        <w:t>encodedEmail</w:t>
      </w:r>
      <w:r>
        <w:rPr>
          <w:color w:val="000000"/>
        </w:rPr>
        <w:t xml:space="preserve"> = Base64.</w:t>
      </w:r>
      <w:r>
        <w:rPr>
          <w:i/>
          <w:color w:val="000000"/>
        </w:rPr>
        <w:t>encodeBase64URLSafeString</w:t>
      </w:r>
      <w:r>
        <w:rPr>
          <w:color w:val="000000"/>
        </w:rPr>
        <w:t>(</w:t>
      </w:r>
      <w:r>
        <w:rPr>
          <w:color w:val="6A3E3E"/>
        </w:rPr>
        <w:t>bytes</w:t>
      </w:r>
      <w:r>
        <w:rPr>
          <w:color w:val="000000"/>
        </w:rPr>
        <w:t>);</w:t>
      </w:r>
    </w:p>
    <w:p w:rsidR="00E72719" w:rsidRDefault="00C33525">
      <w:pPr>
        <w:spacing w:before="58" w:line="240" w:lineRule="auto"/>
        <w:contextualSpacing/>
        <w:jc w:val="left"/>
      </w:pPr>
      <w:r>
        <w:rPr>
          <w:color w:val="000000"/>
        </w:rPr>
        <w:tab/>
        <w:t xml:space="preserve">Message </w:t>
      </w:r>
      <w:r>
        <w:rPr>
          <w:color w:val="6A3E3E"/>
        </w:rPr>
        <w:t>message</w:t>
      </w:r>
      <w:r>
        <w:rPr>
          <w:color w:val="000000"/>
        </w:rPr>
        <w:t xml:space="preserve"> = </w:t>
      </w:r>
      <w:r>
        <w:rPr>
          <w:b/>
          <w:color w:val="7F0055"/>
        </w:rPr>
        <w:t>new</w:t>
      </w:r>
      <w:r>
        <w:rPr>
          <w:color w:val="000000"/>
        </w:rPr>
        <w:t xml:space="preserve"> Message();</w:t>
      </w:r>
    </w:p>
    <w:p w:rsidR="00E72719" w:rsidRDefault="00C33525">
      <w:pPr>
        <w:spacing w:before="58" w:line="240" w:lineRule="auto"/>
        <w:contextualSpacing/>
        <w:jc w:val="left"/>
      </w:pPr>
      <w:r>
        <w:rPr>
          <w:color w:val="000000"/>
        </w:rPr>
        <w:tab/>
      </w:r>
      <w:r>
        <w:rPr>
          <w:color w:val="6A3E3E"/>
        </w:rPr>
        <w:t>message</w:t>
      </w:r>
      <w:r>
        <w:rPr>
          <w:color w:val="000000"/>
        </w:rPr>
        <w:t>.setRaw(</w:t>
      </w:r>
      <w:r>
        <w:rPr>
          <w:color w:val="6A3E3E"/>
        </w:rPr>
        <w:t>encodedEmail</w:t>
      </w:r>
      <w:r>
        <w:rPr>
          <w:color w:val="000000"/>
        </w:rPr>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left="720"/>
        <w:contextualSpacing/>
        <w:jc w:val="left"/>
      </w:pPr>
      <w:r>
        <w:rPr>
          <w:b/>
          <w:color w:val="7F0055"/>
        </w:rPr>
        <w:t>return</w:t>
      </w:r>
      <w:r>
        <w:rPr>
          <w:color w:val="000000"/>
        </w:rPr>
        <w:t xml:space="preserve"> </w:t>
      </w:r>
      <w:r>
        <w:rPr>
          <w:color w:val="6A3E3E"/>
        </w:rPr>
        <w:t>message</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b/>
          <w:color w:val="7F0055"/>
        </w:rPr>
        <w:t>public</w:t>
      </w:r>
      <w:r>
        <w:rPr>
          <w:color w:val="000000"/>
        </w:rPr>
        <w:t xml:space="preserve"> Message prepareForSend(String </w:t>
      </w:r>
      <w:r>
        <w:rPr>
          <w:color w:val="6A3E3E"/>
        </w:rPr>
        <w:t>body</w:t>
      </w:r>
      <w:r>
        <w:rPr>
          <w:color w:val="000000"/>
        </w:rPr>
        <w:t xml:space="preserve">, String </w:t>
      </w:r>
      <w:r>
        <w:rPr>
          <w:color w:val="6A3E3E"/>
        </w:rPr>
        <w:t>userId</w:t>
      </w:r>
      <w:r>
        <w:rPr>
          <w:color w:val="000000"/>
        </w:rPr>
        <w:t>) {</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color w:val="000000"/>
        </w:rPr>
        <w:t xml:space="preserve">JSONObject </w:t>
      </w:r>
      <w:r>
        <w:rPr>
          <w:color w:val="6A3E3E"/>
        </w:rPr>
        <w:t>json</w:t>
      </w:r>
      <w:r>
        <w:rPr>
          <w:color w:val="000000"/>
        </w:rPr>
        <w:t xml:space="preserve"> = </w:t>
      </w:r>
      <w:r>
        <w:rPr>
          <w:b/>
          <w:color w:val="7F0055"/>
        </w:rPr>
        <w:t>new</w:t>
      </w:r>
      <w:r>
        <w:rPr>
          <w:color w:val="000000"/>
        </w:rPr>
        <w:t xml:space="preserve"> JSONObject(</w:t>
      </w:r>
      <w:r>
        <w:rPr>
          <w:color w:val="6A3E3E"/>
        </w:rPr>
        <w:t>body</w:t>
      </w:r>
      <w:r>
        <w:rPr>
          <w:color w:val="000000"/>
        </w:rPr>
        <w:t>);</w:t>
      </w:r>
    </w:p>
    <w:p w:rsidR="00E72719" w:rsidRDefault="00C33525">
      <w:pPr>
        <w:spacing w:before="58" w:line="240" w:lineRule="auto"/>
        <w:contextualSpacing/>
        <w:jc w:val="left"/>
      </w:pPr>
      <w:r>
        <w:rPr>
          <w:color w:val="000000"/>
        </w:rPr>
        <w:tab/>
        <w:t xml:space="preserve">String </w:t>
      </w:r>
      <w:r>
        <w:rPr>
          <w:color w:val="6A3E3E"/>
        </w:rPr>
        <w:t>to</w:t>
      </w:r>
      <w:r>
        <w:rPr>
          <w:color w:val="000000"/>
        </w:rPr>
        <w:t xml:space="preserve"> = </w:t>
      </w:r>
      <w:r>
        <w:rPr>
          <w:color w:val="6A3E3E"/>
        </w:rPr>
        <w:t>json</w:t>
      </w:r>
      <w:r>
        <w:rPr>
          <w:color w:val="000000"/>
        </w:rPr>
        <w:t>.getString(</w:t>
      </w:r>
      <w:r>
        <w:rPr>
          <w:color w:val="2A00FF"/>
        </w:rPr>
        <w:t>"to"</w:t>
      </w:r>
      <w:r>
        <w:rPr>
          <w:color w:val="000000"/>
        </w:rPr>
        <w:t>);</w:t>
      </w:r>
    </w:p>
    <w:p w:rsidR="00E72719" w:rsidRDefault="00C33525">
      <w:pPr>
        <w:spacing w:before="58" w:line="240" w:lineRule="auto"/>
        <w:contextualSpacing/>
        <w:jc w:val="left"/>
      </w:pPr>
      <w:r>
        <w:rPr>
          <w:color w:val="000000"/>
        </w:rPr>
        <w:tab/>
        <w:t xml:space="preserve">String </w:t>
      </w:r>
      <w:r>
        <w:rPr>
          <w:color w:val="6A3E3E"/>
        </w:rPr>
        <w:t>subject</w:t>
      </w:r>
      <w:r>
        <w:rPr>
          <w:color w:val="000000"/>
        </w:rPr>
        <w:t xml:space="preserve"> = </w:t>
      </w:r>
      <w:r>
        <w:rPr>
          <w:color w:val="6A3E3E"/>
        </w:rPr>
        <w:t>json</w:t>
      </w:r>
      <w:r>
        <w:rPr>
          <w:color w:val="000000"/>
        </w:rPr>
        <w:t>.getString(</w:t>
      </w:r>
      <w:r>
        <w:rPr>
          <w:color w:val="2A00FF"/>
        </w:rPr>
        <w:t>"subject"</w:t>
      </w:r>
      <w:r>
        <w:rPr>
          <w:color w:val="000000"/>
        </w:rPr>
        <w:t>);</w:t>
      </w:r>
    </w:p>
    <w:p w:rsidR="00E72719" w:rsidRDefault="00C33525">
      <w:pPr>
        <w:spacing w:before="58" w:line="240" w:lineRule="auto"/>
        <w:contextualSpacing/>
        <w:jc w:val="left"/>
      </w:pPr>
      <w:r>
        <w:rPr>
          <w:color w:val="000000"/>
        </w:rPr>
        <w:tab/>
        <w:t xml:space="preserve">String </w:t>
      </w:r>
      <w:r>
        <w:rPr>
          <w:color w:val="6A3E3E"/>
        </w:rPr>
        <w:t>bodyText</w:t>
      </w:r>
      <w:r>
        <w:rPr>
          <w:color w:val="000000"/>
        </w:rPr>
        <w:t xml:space="preserve"> = </w:t>
      </w:r>
      <w:r>
        <w:rPr>
          <w:color w:val="6A3E3E"/>
        </w:rPr>
        <w:t>json</w:t>
      </w:r>
      <w:r>
        <w:rPr>
          <w:color w:val="000000"/>
        </w:rPr>
        <w:t>.getString(</w:t>
      </w:r>
      <w:r>
        <w:rPr>
          <w:color w:val="2A00FF"/>
        </w:rPr>
        <w:t>"bodyText"</w:t>
      </w:r>
      <w:r>
        <w:rPr>
          <w:color w:val="000000"/>
        </w:rPr>
        <w:t>);</w:t>
      </w:r>
    </w:p>
    <w:p w:rsidR="00E72719" w:rsidRDefault="00C33525">
      <w:pPr>
        <w:spacing w:before="58" w:line="240" w:lineRule="auto"/>
        <w:contextualSpacing/>
        <w:jc w:val="left"/>
      </w:pPr>
      <w:r>
        <w:rPr>
          <w:color w:val="000000"/>
        </w:rPr>
        <w:lastRenderedPageBreak/>
        <w:tab/>
        <w:t xml:space="preserve">MimeMessage </w:t>
      </w:r>
      <w:r>
        <w:rPr>
          <w:color w:val="6A3E3E"/>
        </w:rPr>
        <w:t>emailContent</w:t>
      </w:r>
      <w:r>
        <w:rPr>
          <w:color w:val="000000"/>
        </w:rPr>
        <w:t xml:space="preserve"> = createEmail(</w:t>
      </w:r>
      <w:r>
        <w:rPr>
          <w:color w:val="6A3E3E"/>
        </w:rPr>
        <w:t>to</w:t>
      </w:r>
      <w:r>
        <w:rPr>
          <w:color w:val="000000"/>
        </w:rPr>
        <w:t xml:space="preserve">, </w:t>
      </w:r>
      <w:r>
        <w:rPr>
          <w:color w:val="6A3E3E"/>
        </w:rPr>
        <w:t>userId</w:t>
      </w:r>
      <w:r>
        <w:rPr>
          <w:color w:val="000000"/>
        </w:rPr>
        <w:t xml:space="preserve">, </w:t>
      </w:r>
      <w:r>
        <w:rPr>
          <w:color w:val="6A3E3E"/>
        </w:rPr>
        <w:t>subject</w:t>
      </w:r>
      <w:r>
        <w:rPr>
          <w:color w:val="000000"/>
        </w:rPr>
        <w:t xml:space="preserve">, </w:t>
      </w:r>
      <w:r>
        <w:rPr>
          <w:color w:val="6A3E3E"/>
        </w:rPr>
        <w:t>bodyText</w:t>
      </w:r>
      <w:r>
        <w:rPr>
          <w:color w:val="000000"/>
        </w:rPr>
        <w:t>);</w:t>
      </w:r>
    </w:p>
    <w:p w:rsidR="00E72719" w:rsidRDefault="00C33525">
      <w:pPr>
        <w:spacing w:before="58" w:line="240" w:lineRule="auto"/>
        <w:contextualSpacing/>
        <w:jc w:val="left"/>
      </w:pPr>
      <w:r>
        <w:rPr>
          <w:color w:val="000000"/>
        </w:rPr>
        <w:tab/>
        <w:t xml:space="preserve">Message </w:t>
      </w:r>
      <w:r>
        <w:rPr>
          <w:color w:val="6A3E3E"/>
        </w:rPr>
        <w:t>message</w:t>
      </w:r>
      <w:r>
        <w:rPr>
          <w:color w:val="000000"/>
        </w:rPr>
        <w:t xml:space="preserve"> = createMessageWithEmail(</w:t>
      </w:r>
      <w:r>
        <w:rPr>
          <w:color w:val="6A3E3E"/>
        </w:rPr>
        <w:t>emailContent</w:t>
      </w:r>
      <w:r>
        <w:rPr>
          <w:color w:val="000000"/>
        </w:rPr>
        <w:t>);</w:t>
      </w:r>
    </w:p>
    <w:p w:rsidR="00E72719" w:rsidRDefault="00C33525">
      <w:pPr>
        <w:spacing w:before="58" w:line="240" w:lineRule="auto"/>
        <w:contextualSpacing/>
        <w:jc w:val="left"/>
        <w:rPr>
          <w:color w:val="000000"/>
        </w:rPr>
      </w:pPr>
      <w:r>
        <w:rPr>
          <w:color w:val="000000"/>
        </w:rPr>
        <w:tab/>
      </w:r>
    </w:p>
    <w:p w:rsidR="00E72719" w:rsidRDefault="00C33525">
      <w:pPr>
        <w:spacing w:before="58" w:line="240" w:lineRule="auto"/>
        <w:ind w:firstLine="720"/>
        <w:contextualSpacing/>
        <w:jc w:val="left"/>
      </w:pPr>
      <w:r>
        <w:rPr>
          <w:b/>
          <w:color w:val="7F0055"/>
        </w:rPr>
        <w:t>return</w:t>
      </w:r>
      <w:r>
        <w:rPr>
          <w:color w:val="000000"/>
        </w:rPr>
        <w:t xml:space="preserve"> </w:t>
      </w:r>
      <w:r>
        <w:rPr>
          <w:color w:val="6A3E3E"/>
        </w:rPr>
        <w:t>message</w:t>
      </w:r>
      <w:r>
        <w:rPr>
          <w:color w:val="000000"/>
        </w:rPr>
        <w:t>;</w:t>
      </w:r>
    </w:p>
    <w:p w:rsidR="00E72719" w:rsidRDefault="00C33525">
      <w:pPr>
        <w:spacing w:before="58" w:line="240" w:lineRule="auto"/>
        <w:contextualSpacing/>
        <w:jc w:val="left"/>
      </w:pPr>
      <w:r>
        <w:rPr>
          <w:color w:val="000000"/>
        </w:rPr>
        <w:t>}</w:t>
      </w:r>
    </w:p>
    <w:p w:rsidR="00E72719" w:rsidRDefault="00C33525">
      <w:pPr>
        <w:spacing w:before="58" w:line="240" w:lineRule="auto"/>
        <w:contextualSpacing/>
        <w:jc w:val="left"/>
      </w:pPr>
      <w:r>
        <w:rPr>
          <w:color w:val="000000"/>
        </w:rPr>
        <w:tab/>
      </w:r>
    </w:p>
    <w:p w:rsidR="00E72719" w:rsidRDefault="00C33525">
      <w:pPr>
        <w:spacing w:before="58" w:line="240" w:lineRule="auto"/>
        <w:contextualSpacing/>
        <w:jc w:val="left"/>
      </w:pPr>
      <w:r>
        <w:rPr>
          <w:color w:val="000000"/>
        </w:rPr>
        <w:t>}</w:t>
      </w:r>
    </w:p>
    <w:p w:rsidR="00E72719" w:rsidRDefault="00C33525">
      <w:pPr>
        <w:pStyle w:val="naslovslike"/>
      </w:pPr>
      <w:r>
        <w:t>Slika 4.5   Implementacija GmailService klase</w:t>
      </w:r>
    </w:p>
    <w:p w:rsidR="00E72719" w:rsidRDefault="00C33525">
      <w:pPr>
        <w:pStyle w:val="obicantext"/>
      </w:pPr>
      <w:r>
        <w:t>Radi uštede resursa i lakšeg korišćenja podaci koje vrati Gmail servis se transformisu u odgovarajući JSON objekat. FetchService sadrži metode koje vrše transformaciju a implementacija se nalazi na slici broj.</w:t>
      </w:r>
    </w:p>
    <w:p w:rsidR="00E72719" w:rsidRDefault="00C33525">
      <w:pPr>
        <w:spacing w:before="58" w:line="240" w:lineRule="auto"/>
        <w:contextualSpacing/>
        <w:jc w:val="left"/>
        <w:rPr>
          <w:sz w:val="18"/>
          <w:szCs w:val="18"/>
        </w:rPr>
      </w:pPr>
      <w:r>
        <w:rPr>
          <w:color w:val="646464"/>
          <w:sz w:val="18"/>
          <w:szCs w:val="18"/>
        </w:rPr>
        <w:t>@Service</w:t>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FetchService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fetchLabel(Label </w:t>
      </w:r>
      <w:r>
        <w:rPr>
          <w:color w:val="6A3E3E"/>
          <w:sz w:val="18"/>
          <w:szCs w:val="18"/>
        </w:rPr>
        <w:t>label</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labelJSON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"name"</w:t>
      </w:r>
      <w:r>
        <w:rPr>
          <w:color w:val="000000"/>
          <w:sz w:val="18"/>
          <w:szCs w:val="18"/>
        </w:rPr>
        <w:t xml:space="preserve">, </w:t>
      </w:r>
      <w:r>
        <w:rPr>
          <w:color w:val="6A3E3E"/>
          <w:sz w:val="18"/>
          <w:szCs w:val="18"/>
        </w:rPr>
        <w:t>label</w:t>
      </w:r>
      <w:r>
        <w:rPr>
          <w:color w:val="000000"/>
          <w:sz w:val="18"/>
          <w:szCs w:val="18"/>
        </w:rPr>
        <w:t>.getName());</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labelJSON</w:t>
      </w:r>
      <w:r>
        <w:rPr>
          <w:color w:val="000000"/>
          <w:sz w:val="18"/>
          <w:szCs w:val="18"/>
        </w:rPr>
        <w:t>.put(</w:t>
      </w:r>
      <w:r>
        <w:rPr>
          <w:color w:val="2A00FF"/>
          <w:sz w:val="18"/>
          <w:szCs w:val="18"/>
        </w:rPr>
        <w:t>"messagesTotal"</w:t>
      </w:r>
      <w:r>
        <w:rPr>
          <w:color w:val="000000"/>
          <w:sz w:val="18"/>
          <w:szCs w:val="18"/>
        </w:rPr>
        <w:t xml:space="preserve">, </w:t>
      </w:r>
      <w:r>
        <w:rPr>
          <w:color w:val="6A3E3E"/>
          <w:sz w:val="18"/>
          <w:szCs w:val="18"/>
        </w:rPr>
        <w:t>label</w:t>
      </w:r>
      <w:r>
        <w:rPr>
          <w:color w:val="000000"/>
          <w:sz w:val="18"/>
          <w:szCs w:val="18"/>
        </w:rPr>
        <w:t>.getMessagesTotal());</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label</w:t>
      </w:r>
      <w:r>
        <w:rPr>
          <w:color w:val="000000"/>
          <w:sz w:val="18"/>
          <w:szCs w:val="18"/>
        </w:rPr>
        <w:t xml:space="preserve">.getLabelListVisibility() != </w:t>
      </w:r>
      <w:r>
        <w:rPr>
          <w:b/>
          <w:color w:val="7F0055"/>
          <w:sz w:val="18"/>
          <w:szCs w:val="18"/>
        </w:rPr>
        <w:t>null</w:t>
      </w:r>
      <w:r>
        <w:rPr>
          <w:color w:val="000000"/>
          <w:sz w:val="18"/>
          <w:szCs w:val="18"/>
        </w:rPr>
        <w:t>) {</w:t>
      </w:r>
    </w:p>
    <w:p w:rsidR="00E72719" w:rsidRDefault="00C33525">
      <w:pPr>
        <w:spacing w:before="58" w:line="240" w:lineRule="auto"/>
        <w:ind w:left="1440"/>
        <w:contextualSpacing/>
        <w:jc w:val="left"/>
        <w:rPr>
          <w:sz w:val="18"/>
          <w:szCs w:val="18"/>
        </w:rPr>
      </w:pP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6A3E3E"/>
          <w:sz w:val="18"/>
          <w:szCs w:val="18"/>
        </w:rPr>
        <w:t>label</w:t>
      </w:r>
      <w:r>
        <w:rPr>
          <w:color w:val="000000"/>
          <w:sz w:val="18"/>
          <w:szCs w:val="18"/>
        </w:rPr>
        <w:t>.getLabelListVisibility());</w:t>
      </w:r>
    </w:p>
    <w:p w:rsidR="00E72719" w:rsidRDefault="00C3352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labelJSON</w:t>
      </w:r>
      <w:r>
        <w:rPr>
          <w:color w:val="000000"/>
          <w:sz w:val="18"/>
          <w:szCs w:val="18"/>
        </w:rPr>
        <w:t>.put(</w:t>
      </w:r>
      <w:r>
        <w:rPr>
          <w:color w:val="2A00FF"/>
          <w:sz w:val="18"/>
          <w:szCs w:val="18"/>
        </w:rPr>
        <w:t>"labelListVisibility"</w:t>
      </w:r>
      <w:r>
        <w:rPr>
          <w:color w:val="000000"/>
          <w:sz w:val="18"/>
          <w:szCs w:val="18"/>
        </w:rPr>
        <w:t xml:space="preserve">, </w:t>
      </w:r>
      <w:r>
        <w:rPr>
          <w:color w:val="2A00FF"/>
          <w:sz w:val="18"/>
          <w:szCs w:val="18"/>
        </w:rPr>
        <w:t>"labelShow"</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color w:val="000000"/>
          <w:sz w:val="18"/>
          <w:szCs w:val="18"/>
        </w:rPr>
      </w:pPr>
      <w:r>
        <w:rPr>
          <w:color w:val="000000"/>
          <w:sz w:val="18"/>
          <w:szCs w:val="18"/>
        </w:rPr>
        <w:tab/>
      </w:r>
    </w:p>
    <w:p w:rsidR="00E72719" w:rsidRDefault="00C3352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labelJSON</w:t>
      </w:r>
      <w:r>
        <w:rPr>
          <w:color w:val="000000"/>
          <w:sz w:val="18"/>
          <w:szCs w:val="18"/>
        </w:rPr>
        <w:t>;</w:t>
      </w:r>
    </w:p>
    <w:p w:rsidR="00E72719" w:rsidRDefault="00C33525">
      <w:pPr>
        <w:spacing w:before="58" w:line="240" w:lineRule="auto"/>
        <w:contextualSpacing/>
        <w:jc w:val="left"/>
        <w:rPr>
          <w:color w:val="000000"/>
          <w:sz w:val="18"/>
          <w:szCs w:val="18"/>
        </w:rPr>
      </w:pPr>
      <w:r>
        <w:rPr>
          <w:color w:val="000000"/>
          <w:sz w:val="18"/>
          <w:szCs w:val="18"/>
        </w:rPr>
        <w:t>}</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fetchMessage(Message </w:t>
      </w:r>
      <w:r>
        <w:rPr>
          <w:color w:val="6A3E3E"/>
          <w:sz w:val="18"/>
          <w:szCs w:val="18"/>
        </w:rPr>
        <w:t>message</w:t>
      </w:r>
      <w:r>
        <w:rPr>
          <w:color w:val="000000"/>
          <w:sz w:val="18"/>
          <w:szCs w:val="18"/>
        </w:rPr>
        <w:t>)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"snippet"</w:t>
      </w:r>
      <w:r>
        <w:rPr>
          <w:color w:val="000000"/>
          <w:sz w:val="18"/>
          <w:szCs w:val="18"/>
        </w:rPr>
        <w:t xml:space="preserve">, </w:t>
      </w:r>
      <w:r>
        <w:rPr>
          <w:color w:val="6A3E3E"/>
          <w:sz w:val="18"/>
          <w:szCs w:val="18"/>
        </w:rPr>
        <w:t>message</w:t>
      </w:r>
      <w:r>
        <w:rPr>
          <w:color w:val="000000"/>
          <w:sz w:val="18"/>
          <w:szCs w:val="18"/>
        </w:rPr>
        <w:t>.getSnippet());</w:t>
      </w:r>
    </w:p>
    <w:p w:rsidR="00E72719" w:rsidRDefault="00C3352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"labels"</w:t>
      </w:r>
      <w:r>
        <w:rPr>
          <w:color w:val="000000"/>
          <w:sz w:val="18"/>
          <w:szCs w:val="18"/>
        </w:rPr>
        <w:t xml:space="preserve">, </w:t>
      </w:r>
      <w:r>
        <w:rPr>
          <w:color w:val="6A3E3E"/>
          <w:sz w:val="18"/>
          <w:szCs w:val="18"/>
        </w:rPr>
        <w:t>labels</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fetchFullMessage(Message </w:t>
      </w:r>
      <w:r>
        <w:rPr>
          <w:color w:val="6A3E3E"/>
          <w:sz w:val="18"/>
          <w:szCs w:val="18"/>
        </w:rPr>
        <w:t>message</w:t>
      </w:r>
      <w:r>
        <w:rPr>
          <w:color w:val="000000"/>
          <w:sz w:val="18"/>
          <w:szCs w:val="18"/>
        </w:rPr>
        <w:t>)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"id"</w:t>
      </w:r>
      <w:r>
        <w:rPr>
          <w:color w:val="000000"/>
          <w:sz w:val="18"/>
          <w:szCs w:val="18"/>
        </w:rPr>
        <w:t xml:space="preserve">, </w:t>
      </w:r>
      <w:r>
        <w:rPr>
          <w:color w:val="6A3E3E"/>
          <w:sz w:val="18"/>
          <w:szCs w:val="18"/>
        </w:rPr>
        <w:t>message</w:t>
      </w:r>
      <w:r>
        <w:rPr>
          <w:color w:val="000000"/>
          <w:sz w:val="18"/>
          <w:szCs w:val="18"/>
        </w:rPr>
        <w:t>.getId());</w:t>
      </w:r>
    </w:p>
    <w:p w:rsidR="00E72719" w:rsidRDefault="00C33525">
      <w:pPr>
        <w:spacing w:before="58" w:line="240" w:lineRule="auto"/>
        <w:contextualSpacing/>
        <w:jc w:val="left"/>
        <w:rPr>
          <w:sz w:val="18"/>
          <w:szCs w:val="18"/>
        </w:rPr>
      </w:pPr>
      <w:r>
        <w:rPr>
          <w:color w:val="000000"/>
          <w:sz w:val="18"/>
          <w:szCs w:val="18"/>
        </w:rPr>
        <w:lastRenderedPageBreak/>
        <w:tab/>
        <w:t xml:space="preserve">String </w:t>
      </w:r>
      <w:r>
        <w:rPr>
          <w:color w:val="6A3E3E"/>
          <w:sz w:val="18"/>
          <w:szCs w:val="18"/>
        </w:rPr>
        <w:t>content</w:t>
      </w:r>
      <w:r>
        <w:rPr>
          <w:color w:val="000000"/>
          <w:sz w:val="18"/>
          <w:szCs w:val="18"/>
        </w:rPr>
        <w:t xml:space="preserve"> = </w:t>
      </w:r>
      <w:r>
        <w:rPr>
          <w:color w:val="2A00FF"/>
          <w:sz w:val="18"/>
          <w:szCs w:val="18"/>
        </w:rPr>
        <w:t>""</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if</w:t>
      </w:r>
      <w:r>
        <w:rPr>
          <w:color w:val="000000"/>
          <w:sz w:val="18"/>
          <w:szCs w:val="18"/>
        </w:rPr>
        <w:t>(</w:t>
      </w:r>
      <w:r>
        <w:rPr>
          <w:color w:val="6A3E3E"/>
          <w:sz w:val="18"/>
          <w:szCs w:val="18"/>
        </w:rPr>
        <w:t>message</w:t>
      </w:r>
      <w:r>
        <w:rPr>
          <w:color w:val="000000"/>
          <w:sz w:val="18"/>
          <w:szCs w:val="18"/>
        </w:rPr>
        <w:t xml:space="preserve">.getPayload().getBody().getData()!= </w:t>
      </w:r>
      <w:r>
        <w:rPr>
          <w:b/>
          <w:color w:val="7F0055"/>
          <w:sz w:val="18"/>
          <w:szCs w:val="18"/>
        </w:rPr>
        <w:t>null</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.getPayload().getBody().getData()));</w:t>
      </w:r>
    </w:p>
    <w:p w:rsidR="00E72719" w:rsidRDefault="00C33525">
      <w:pPr>
        <w:spacing w:before="58" w:line="240" w:lineRule="auto"/>
        <w:contextualSpacing/>
        <w:jc w:val="left"/>
        <w:rPr>
          <w:sz w:val="18"/>
          <w:szCs w:val="18"/>
        </w:rPr>
      </w:pPr>
      <w:r>
        <w:rPr>
          <w:color w:val="000000"/>
          <w:sz w:val="18"/>
          <w:szCs w:val="18"/>
        </w:rPr>
        <w:tab/>
        <w:t xml:space="preserve">} </w:t>
      </w:r>
      <w:r>
        <w:rPr>
          <w:b/>
          <w:color w:val="7F0055"/>
          <w:sz w:val="18"/>
          <w:szCs w:val="18"/>
        </w:rPr>
        <w:t>else</w:t>
      </w:r>
      <w:r>
        <w:rPr>
          <w:color w:val="000000"/>
          <w:sz w:val="18"/>
          <w:szCs w:val="18"/>
        </w:rPr>
        <w:t xml:space="preserv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content</w:t>
      </w:r>
      <w:r>
        <w:rPr>
          <w:color w:val="000000"/>
          <w:sz w:val="18"/>
          <w:szCs w:val="18"/>
        </w:rPr>
        <w:t xml:space="preserve"> = StringUtils.</w:t>
      </w:r>
      <w:r>
        <w:rPr>
          <w:i/>
          <w:color w:val="000000"/>
          <w:sz w:val="18"/>
          <w:szCs w:val="18"/>
        </w:rPr>
        <w:t>newStringUtf8</w:t>
      </w:r>
      <w:r>
        <w:rPr>
          <w:color w:val="000000"/>
          <w:sz w:val="18"/>
          <w:szCs w:val="18"/>
        </w:rPr>
        <w:t>(Base64.</w:t>
      </w:r>
      <w:r>
        <w:rPr>
          <w:i/>
          <w:color w:val="000000"/>
          <w:sz w:val="18"/>
          <w:szCs w:val="18"/>
        </w:rPr>
        <w:t>decodeBase64</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w:t>
      </w:r>
      <w:r>
        <w:rPr>
          <w:color w:val="000000"/>
          <w:sz w:val="18"/>
          <w:szCs w:val="18"/>
        </w:rPr>
        <w:t>.getPayload().getParts().get(0).getBody().getData()));</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"content"</w:t>
      </w:r>
      <w:r>
        <w:rPr>
          <w:color w:val="000000"/>
          <w:sz w:val="18"/>
          <w:szCs w:val="18"/>
        </w:rPr>
        <w:t xml:space="preserve">, </w:t>
      </w:r>
      <w:r>
        <w:rPr>
          <w:color w:val="6A3E3E"/>
          <w:sz w:val="18"/>
          <w:szCs w:val="18"/>
        </w:rPr>
        <w:t>content</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 xml:space="preserve">JSONArray </w:t>
      </w:r>
      <w:r>
        <w:rPr>
          <w:color w:val="6A3E3E"/>
          <w:sz w:val="18"/>
          <w:szCs w:val="18"/>
        </w:rPr>
        <w:t>labels</w:t>
      </w:r>
      <w:r>
        <w:rPr>
          <w:color w:val="000000"/>
          <w:sz w:val="18"/>
          <w:szCs w:val="18"/>
        </w:rPr>
        <w:t xml:space="preserve"> = </w:t>
      </w:r>
      <w:r>
        <w:rPr>
          <w:b/>
          <w:color w:val="7F0055"/>
          <w:sz w:val="18"/>
          <w:szCs w:val="18"/>
        </w:rPr>
        <w:t>new</w:t>
      </w:r>
      <w:r>
        <w:rPr>
          <w:color w:val="000000"/>
          <w:sz w:val="18"/>
          <w:szCs w:val="18"/>
        </w:rPr>
        <w:t xml:space="preserve"> JSONArray();</w:t>
      </w:r>
    </w:p>
    <w:p w:rsidR="00E72719" w:rsidRDefault="00C33525">
      <w:pPr>
        <w:spacing w:before="58" w:line="240" w:lineRule="auto"/>
        <w:contextualSpacing/>
        <w:jc w:val="left"/>
        <w:rPr>
          <w:sz w:val="18"/>
          <w:szCs w:val="18"/>
        </w:rPr>
      </w:pPr>
      <w:r>
        <w:rPr>
          <w:color w:val="000000"/>
          <w:sz w:val="18"/>
          <w:szCs w:val="18"/>
        </w:rPr>
        <w:tab/>
      </w:r>
      <w:r>
        <w:rPr>
          <w:b/>
          <w:color w:val="7F0055"/>
          <w:sz w:val="18"/>
          <w:szCs w:val="18"/>
        </w:rPr>
        <w:t>for</w:t>
      </w:r>
      <w:r>
        <w:rPr>
          <w:color w:val="000000"/>
          <w:sz w:val="18"/>
          <w:szCs w:val="18"/>
        </w:rPr>
        <w:t xml:space="preserve"> (String </w:t>
      </w:r>
      <w:r>
        <w:rPr>
          <w:color w:val="6A3E3E"/>
          <w:sz w:val="18"/>
          <w:szCs w:val="18"/>
        </w:rPr>
        <w:t>label</w:t>
      </w:r>
      <w:r>
        <w:rPr>
          <w:color w:val="000000"/>
          <w:sz w:val="18"/>
          <w:szCs w:val="18"/>
        </w:rPr>
        <w:t xml:space="preserve"> : </w:t>
      </w:r>
      <w:r>
        <w:rPr>
          <w:color w:val="6A3E3E"/>
          <w:sz w:val="18"/>
          <w:szCs w:val="18"/>
        </w:rPr>
        <w:t>message</w:t>
      </w:r>
      <w:r>
        <w:rPr>
          <w:color w:val="000000"/>
          <w:sz w:val="18"/>
          <w:szCs w:val="18"/>
        </w:rPr>
        <w:t>.getLabelIds())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6A3E3E"/>
          <w:sz w:val="18"/>
          <w:szCs w:val="18"/>
        </w:rPr>
        <w:t>labels</w:t>
      </w:r>
      <w:r>
        <w:rPr>
          <w:color w:val="000000"/>
          <w:sz w:val="18"/>
          <w:szCs w:val="18"/>
        </w:rPr>
        <w:t>.put(</w:t>
      </w:r>
      <w:r>
        <w:rPr>
          <w:color w:val="6A3E3E"/>
          <w:sz w:val="18"/>
          <w:szCs w:val="18"/>
        </w:rPr>
        <w:t>label</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"labelIds"</w:t>
      </w:r>
      <w:r>
        <w:rPr>
          <w:color w:val="000000"/>
          <w:sz w:val="18"/>
          <w:szCs w:val="18"/>
        </w:rPr>
        <w:t xml:space="preserve">, </w:t>
      </w:r>
      <w:r>
        <w:rPr>
          <w:color w:val="6A3E3E"/>
          <w:sz w:val="18"/>
          <w:szCs w:val="18"/>
        </w:rPr>
        <w:t>labels</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headersArray</w:t>
      </w:r>
      <w:r>
        <w:rPr>
          <w:color w:val="000000"/>
          <w:sz w:val="18"/>
          <w:szCs w:val="18"/>
        </w:rPr>
        <w:t xml:space="preserve"> = fetchMessageHeaders(</w:t>
      </w:r>
      <w:r>
        <w:rPr>
          <w:color w:val="6A3E3E"/>
          <w:sz w:val="18"/>
          <w:szCs w:val="18"/>
        </w:rPr>
        <w:t>message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messageJSON</w:t>
      </w:r>
      <w:r>
        <w:rPr>
          <w:color w:val="000000"/>
          <w:sz w:val="18"/>
          <w:szCs w:val="18"/>
        </w:rPr>
        <w:t>.put(</w:t>
      </w:r>
      <w:r>
        <w:rPr>
          <w:color w:val="2A00FF"/>
          <w:sz w:val="18"/>
          <w:szCs w:val="18"/>
        </w:rPr>
        <w:t>"headers"</w:t>
      </w:r>
      <w:r>
        <w:rPr>
          <w:color w:val="000000"/>
          <w:sz w:val="18"/>
          <w:szCs w:val="18"/>
        </w:rPr>
        <w:t xml:space="preserve">, </w:t>
      </w:r>
      <w:r>
        <w:rPr>
          <w:color w:val="6A3E3E"/>
          <w:sz w:val="18"/>
          <w:szCs w:val="18"/>
        </w:rPr>
        <w:t>headersArray</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messageJSON</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fetchMessageHeaders(Message </w:t>
      </w:r>
      <w:r>
        <w:rPr>
          <w:color w:val="6A3E3E"/>
          <w:sz w:val="18"/>
          <w:szCs w:val="18"/>
        </w:rPr>
        <w:t>message</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headersObject</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ind w:left="720"/>
        <w:contextualSpacing/>
        <w:jc w:val="left"/>
        <w:rPr>
          <w:sz w:val="18"/>
          <w:szCs w:val="18"/>
        </w:rPr>
      </w:pPr>
      <w:r>
        <w:rPr>
          <w:b/>
          <w:color w:val="7F0055"/>
          <w:sz w:val="18"/>
          <w:szCs w:val="18"/>
        </w:rPr>
        <w:t>for</w:t>
      </w:r>
      <w:r>
        <w:rPr>
          <w:color w:val="000000"/>
          <w:sz w:val="18"/>
          <w:szCs w:val="18"/>
        </w:rPr>
        <w:t xml:space="preserve"> (MessagePartHeader </w:t>
      </w:r>
      <w:r>
        <w:rPr>
          <w:color w:val="6A3E3E"/>
          <w:sz w:val="18"/>
          <w:szCs w:val="18"/>
        </w:rPr>
        <w:t>header</w:t>
      </w:r>
      <w:r>
        <w:rPr>
          <w:color w:val="000000"/>
          <w:sz w:val="18"/>
          <w:szCs w:val="18"/>
        </w:rPr>
        <w:t xml:space="preserve"> : </w:t>
      </w:r>
      <w:r>
        <w:rPr>
          <w:color w:val="6A3E3E"/>
          <w:sz w:val="18"/>
          <w:szCs w:val="18"/>
        </w:rPr>
        <w:t>message</w:t>
      </w:r>
      <w:r>
        <w:rPr>
          <w:color w:val="000000"/>
          <w:sz w:val="18"/>
          <w:szCs w:val="18"/>
        </w:rPr>
        <w:t>.getPayload().getHeaders())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"Date"</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SimpleDateFormat </w:t>
      </w:r>
      <w:r>
        <w:rPr>
          <w:color w:val="6A3E3E"/>
          <w:sz w:val="18"/>
          <w:szCs w:val="18"/>
        </w:rPr>
        <w:t>f</w:t>
      </w:r>
      <w:r>
        <w:rPr>
          <w:color w:val="000000"/>
          <w:sz w:val="18"/>
          <w:szCs w:val="18"/>
        </w:rPr>
        <w:t xml:space="preserve"> = </w:t>
      </w:r>
      <w:r>
        <w:rPr>
          <w:b/>
          <w:color w:val="7F0055"/>
          <w:sz w:val="18"/>
          <w:szCs w:val="18"/>
        </w:rPr>
        <w:t>new</w:t>
      </w:r>
      <w:r>
        <w:rPr>
          <w:color w:val="000000"/>
          <w:sz w:val="18"/>
          <w:szCs w:val="18"/>
        </w:rPr>
        <w:t xml:space="preserve"> SimpleDateFormat(</w:t>
      </w:r>
      <w:r>
        <w:rPr>
          <w:color w:val="2A00FF"/>
          <w:sz w:val="18"/>
          <w:szCs w:val="18"/>
        </w:rPr>
        <w:t xml:space="preserve">"EEE, </w:t>
      </w:r>
      <w:r>
        <w:rPr>
          <w:color w:val="2A00FF"/>
          <w:sz w:val="18"/>
          <w:szCs w:val="18"/>
        </w:rPr>
        <w:tab/>
      </w:r>
      <w:r>
        <w:rPr>
          <w:color w:val="2A00FF"/>
          <w:sz w:val="18"/>
          <w:szCs w:val="18"/>
        </w:rPr>
        <w:tab/>
      </w:r>
      <w:r>
        <w:rPr>
          <w:color w:val="2A00FF"/>
          <w:sz w:val="18"/>
          <w:szCs w:val="18"/>
        </w:rPr>
        <w:tab/>
      </w:r>
      <w:r>
        <w:rPr>
          <w:color w:val="2A00FF"/>
          <w:sz w:val="18"/>
          <w:szCs w:val="18"/>
        </w:rPr>
        <w:tab/>
        <w:t>dd MMM yyyy HH:mm:ss Z"</w:t>
      </w:r>
      <w:r>
        <w:rPr>
          <w:color w:val="000000"/>
          <w:sz w:val="18"/>
          <w:szCs w:val="18"/>
        </w:rPr>
        <w:t>, Locale.</w:t>
      </w:r>
      <w:r>
        <w:rPr>
          <w:b/>
          <w:i/>
          <w:color w:val="0000C0"/>
          <w:sz w:val="18"/>
          <w:szCs w:val="18"/>
        </w:rPr>
        <w:t>ROOT</w:t>
      </w:r>
      <w:r>
        <w:rPr>
          <w:color w:val="000000"/>
          <w:sz w:val="18"/>
          <w:szCs w:val="18"/>
        </w:rPr>
        <w:t>);</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f</w:t>
      </w:r>
      <w:r>
        <w:rPr>
          <w:color w:val="000000"/>
          <w:sz w:val="18"/>
          <w:szCs w:val="18"/>
        </w:rPr>
        <w:t>.setTimeZone(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t>TimeZone.</w:t>
      </w:r>
      <w:r>
        <w:rPr>
          <w:i/>
          <w:color w:val="000000"/>
          <w:sz w:val="18"/>
          <w:szCs w:val="18"/>
        </w:rPr>
        <w:t>getTimeZone</w:t>
      </w:r>
      <w:r>
        <w:rPr>
          <w:color w:val="000000"/>
          <w:sz w:val="18"/>
          <w:szCs w:val="18"/>
        </w:rPr>
        <w:t>(</w:t>
      </w:r>
      <w:r>
        <w:rPr>
          <w:color w:val="2A00FF"/>
          <w:sz w:val="18"/>
          <w:szCs w:val="18"/>
        </w:rPr>
        <w:t>"UTC"</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 </w:t>
      </w:r>
      <w:r>
        <w:rPr>
          <w:color w:val="6A3E3E"/>
          <w:sz w:val="18"/>
          <w:szCs w:val="18"/>
        </w:rPr>
        <w:t>date</w:t>
      </w:r>
      <w:r>
        <w:rPr>
          <w:color w:val="000000"/>
          <w:sz w:val="18"/>
          <w:szCs w:val="18"/>
        </w:rPr>
        <w:t xml:space="preserve"> =  </w:t>
      </w:r>
      <w:r>
        <w:rPr>
          <w:color w:val="6A3E3E"/>
          <w:sz w:val="18"/>
          <w:szCs w:val="18"/>
        </w:rPr>
        <w:t>f</w:t>
      </w:r>
      <w:r>
        <w:rPr>
          <w:color w:val="000000"/>
          <w:sz w:val="18"/>
          <w:szCs w:val="18"/>
        </w:rPr>
        <w:t>.parse(</w:t>
      </w:r>
      <w:r>
        <w:rPr>
          <w:color w:val="6A3E3E"/>
          <w:sz w:val="18"/>
          <w:szCs w:val="18"/>
        </w:rPr>
        <w:t>header</w:t>
      </w:r>
      <w:r>
        <w:rPr>
          <w:color w:val="000000"/>
          <w:sz w:val="18"/>
          <w:szCs w:val="18"/>
        </w:rPr>
        <w:t xml:space="preserve">.getValue());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DateFormat </w:t>
      </w:r>
      <w:r>
        <w:rPr>
          <w:color w:val="6A3E3E"/>
          <w:sz w:val="18"/>
          <w:szCs w:val="18"/>
        </w:rPr>
        <w:t>df</w:t>
      </w:r>
      <w:r>
        <w:rPr>
          <w:color w:val="000000"/>
          <w:sz w:val="18"/>
          <w:szCs w:val="18"/>
        </w:rPr>
        <w:t xml:space="preserve"> = </w:t>
      </w:r>
      <w:r>
        <w:rPr>
          <w:b/>
          <w:color w:val="7F0055"/>
          <w:sz w:val="18"/>
          <w:szCs w:val="18"/>
        </w:rPr>
        <w:t>new</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SimpleDateFormat(</w:t>
      </w:r>
      <w:r>
        <w:rPr>
          <w:color w:val="2A00FF"/>
          <w:sz w:val="18"/>
          <w:szCs w:val="18"/>
        </w:rPr>
        <w:t>"dd.MM.yyyy kk:mm"</w:t>
      </w:r>
      <w:r>
        <w:rPr>
          <w:color w:val="000000"/>
          <w:sz w:val="18"/>
          <w:szCs w:val="18"/>
        </w:rPr>
        <w:t xml:space="preserve">,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t>Locale.</w:t>
      </w:r>
      <w:r>
        <w:rPr>
          <w:b/>
          <w:i/>
          <w:color w:val="0000C0"/>
          <w:sz w:val="18"/>
          <w:szCs w:val="18"/>
        </w:rPr>
        <w:t>ENGLISH</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t xml:space="preserve">String </w:t>
      </w:r>
      <w:r>
        <w:rPr>
          <w:color w:val="6A3E3E"/>
          <w:sz w:val="18"/>
          <w:szCs w:val="18"/>
        </w:rPr>
        <w:t>s</w:t>
      </w:r>
      <w:r>
        <w:rPr>
          <w:color w:val="000000"/>
          <w:sz w:val="18"/>
          <w:szCs w:val="18"/>
        </w:rPr>
        <w:t xml:space="preserve"> = </w:t>
      </w:r>
      <w:r>
        <w:rPr>
          <w:color w:val="6A3E3E"/>
          <w:sz w:val="18"/>
          <w:szCs w:val="18"/>
        </w:rPr>
        <w:t>df</w:t>
      </w:r>
      <w:r>
        <w:rPr>
          <w:color w:val="000000"/>
          <w:sz w:val="18"/>
          <w:szCs w:val="18"/>
        </w:rPr>
        <w:t>.format(</w:t>
      </w:r>
      <w:r>
        <w:rPr>
          <w:color w:val="6A3E3E"/>
          <w:sz w:val="18"/>
          <w:szCs w:val="18"/>
        </w:rPr>
        <w:t>date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.setValue(</w:t>
      </w:r>
      <w:r>
        <w:rPr>
          <w:color w:val="6A3E3E"/>
          <w:sz w:val="18"/>
          <w:szCs w:val="18"/>
        </w:rPr>
        <w:t>s</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"date"</w:t>
      </w:r>
      <w:r>
        <w:rPr>
          <w:color w:val="000000"/>
          <w:sz w:val="18"/>
          <w:szCs w:val="18"/>
        </w:rPr>
        <w:t xml:space="preserve">, </w:t>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"Subject"</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"subject"</w:t>
      </w:r>
      <w:r>
        <w:rPr>
          <w:color w:val="000000"/>
          <w:sz w:val="18"/>
          <w:szCs w:val="18"/>
        </w:rPr>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"From"</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"from"</w:t>
      </w:r>
      <w:r>
        <w:rPr>
          <w:color w:val="000000"/>
          <w:sz w:val="18"/>
          <w:szCs w:val="18"/>
        </w:rPr>
        <w:t xml:space="preserve">, </w:t>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if</w:t>
      </w:r>
      <w:r>
        <w:rPr>
          <w:color w:val="000000"/>
          <w:sz w:val="18"/>
          <w:szCs w:val="18"/>
        </w:rPr>
        <w:t>(</w:t>
      </w:r>
      <w:r>
        <w:rPr>
          <w:color w:val="6A3E3E"/>
          <w:sz w:val="18"/>
          <w:szCs w:val="18"/>
        </w:rPr>
        <w:t>header</w:t>
      </w:r>
      <w:r>
        <w:rPr>
          <w:color w:val="000000"/>
          <w:sz w:val="18"/>
          <w:szCs w:val="18"/>
        </w:rPr>
        <w:t>.getName().equals(</w:t>
      </w:r>
      <w:r>
        <w:rPr>
          <w:color w:val="2A00FF"/>
          <w:sz w:val="18"/>
          <w:szCs w:val="18"/>
        </w:rPr>
        <w:t>"To"</w:t>
      </w:r>
      <w:r>
        <w:rPr>
          <w:color w:val="000000"/>
          <w:sz w:val="18"/>
          <w:szCs w:val="18"/>
        </w:rPr>
        <w:t>)) {</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r>
      <w:r>
        <w:rPr>
          <w:color w:val="000000"/>
          <w:sz w:val="18"/>
          <w:szCs w:val="18"/>
        </w:rPr>
        <w:tab/>
      </w:r>
      <w:r>
        <w:rPr>
          <w:color w:val="6A3E3E"/>
          <w:sz w:val="18"/>
          <w:szCs w:val="18"/>
        </w:rPr>
        <w:t>headersObject</w:t>
      </w:r>
      <w:r>
        <w:rPr>
          <w:color w:val="000000"/>
          <w:sz w:val="18"/>
          <w:szCs w:val="18"/>
        </w:rPr>
        <w:t>.put(</w:t>
      </w:r>
      <w:r>
        <w:rPr>
          <w:color w:val="2A00FF"/>
          <w:sz w:val="18"/>
          <w:szCs w:val="18"/>
        </w:rPr>
        <w:t>"to"</w:t>
      </w:r>
      <w:r>
        <w:rPr>
          <w:color w:val="000000"/>
          <w:sz w:val="18"/>
          <w:szCs w:val="18"/>
        </w:rPr>
        <w:t xml:space="preserve">, </w:t>
      </w:r>
      <w:r>
        <w:rPr>
          <w:color w:val="6A3E3E"/>
          <w:sz w:val="18"/>
          <w:szCs w:val="18"/>
        </w:rPr>
        <w:t>header</w:t>
      </w:r>
      <w:r>
        <w:rPr>
          <w:color w:val="000000"/>
          <w:sz w:val="18"/>
          <w:szCs w:val="18"/>
        </w:rPr>
        <w:t>.getValue());</w:t>
      </w:r>
    </w:p>
    <w:p w:rsidR="00E72719" w:rsidRDefault="00C33525">
      <w:pPr>
        <w:spacing w:before="58" w:line="240" w:lineRule="auto"/>
        <w:contextualSpacing/>
        <w:jc w:val="left"/>
        <w:rPr>
          <w:sz w:val="18"/>
          <w:szCs w:val="18"/>
        </w:rPr>
      </w:pPr>
      <w:r>
        <w:rPr>
          <w:color w:val="000000"/>
          <w:sz w:val="18"/>
          <w:szCs w:val="18"/>
        </w:rPr>
        <w:tab/>
      </w:r>
      <w:r>
        <w:rPr>
          <w:color w:val="000000"/>
          <w:sz w:val="18"/>
          <w:szCs w:val="18"/>
        </w:rPr>
        <w:tab/>
        <w:t>}</w:t>
      </w:r>
    </w:p>
    <w:p w:rsidR="00E72719" w:rsidRDefault="00C33525">
      <w:pPr>
        <w:spacing w:before="58" w:line="240" w:lineRule="auto"/>
        <w:contextualSpacing/>
        <w:jc w:val="left"/>
        <w:rPr>
          <w:sz w:val="18"/>
          <w:szCs w:val="18"/>
        </w:rPr>
      </w:pPr>
      <w:r>
        <w:rPr>
          <w:color w:val="000000"/>
          <w:sz w:val="18"/>
          <w:szCs w:val="18"/>
        </w:rPr>
        <w:tab/>
        <w:t>}</w:t>
      </w:r>
    </w:p>
    <w:p w:rsidR="00E72719" w:rsidRDefault="00C33525">
      <w:pPr>
        <w:spacing w:before="58" w:line="240" w:lineRule="auto"/>
        <w:contextualSpacing/>
        <w:jc w:val="left"/>
        <w:rPr>
          <w:b/>
          <w:color w:val="7F0055"/>
          <w:sz w:val="18"/>
          <w:szCs w:val="18"/>
        </w:rPr>
      </w:pPr>
      <w:r>
        <w:rPr>
          <w:b/>
          <w:color w:val="7F0055"/>
          <w:sz w:val="18"/>
          <w:szCs w:val="18"/>
        </w:rPr>
        <w:tab/>
      </w:r>
    </w:p>
    <w:p w:rsidR="00E72719" w:rsidRDefault="00C33525">
      <w:pPr>
        <w:spacing w:before="58" w:line="240" w:lineRule="auto"/>
        <w:ind w:firstLine="720"/>
        <w:contextualSpacing/>
        <w:jc w:val="left"/>
        <w:rPr>
          <w:sz w:val="18"/>
          <w:szCs w:val="18"/>
        </w:rPr>
      </w:pPr>
      <w:r>
        <w:rPr>
          <w:b/>
          <w:color w:val="7F0055"/>
          <w:sz w:val="18"/>
          <w:szCs w:val="18"/>
        </w:rPr>
        <w:t>return</w:t>
      </w:r>
      <w:r>
        <w:rPr>
          <w:color w:val="000000"/>
          <w:sz w:val="18"/>
          <w:szCs w:val="18"/>
        </w:rPr>
        <w:t xml:space="preserve"> </w:t>
      </w:r>
      <w:r>
        <w:rPr>
          <w:color w:val="6A3E3E"/>
          <w:sz w:val="18"/>
          <w:szCs w:val="18"/>
        </w:rPr>
        <w:t>headersObject</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7F0055"/>
          <w:sz w:val="18"/>
          <w:szCs w:val="18"/>
        </w:rPr>
        <w:t>public</w:t>
      </w:r>
      <w:r>
        <w:rPr>
          <w:color w:val="000000"/>
          <w:sz w:val="18"/>
          <w:szCs w:val="18"/>
        </w:rPr>
        <w:t xml:space="preserve"> JSONObject fetchDraft(Draft </w:t>
      </w:r>
      <w:r>
        <w:rPr>
          <w:color w:val="6A3E3E"/>
          <w:sz w:val="18"/>
          <w:szCs w:val="18"/>
        </w:rPr>
        <w:t>draft</w:t>
      </w:r>
      <w:r>
        <w:rPr>
          <w:color w:val="000000"/>
          <w:sz w:val="18"/>
          <w:szCs w:val="18"/>
        </w:rPr>
        <w:t>) {</w:t>
      </w:r>
    </w:p>
    <w:p w:rsidR="00E72719" w:rsidRDefault="00E72719">
      <w:pPr>
        <w:spacing w:before="58" w:line="240" w:lineRule="auto"/>
        <w:contextualSpacing/>
        <w:jc w:val="left"/>
        <w:rPr>
          <w:sz w:val="18"/>
          <w:szCs w:val="18"/>
        </w:rPr>
      </w:pPr>
    </w:p>
    <w:p w:rsidR="00E72719" w:rsidRDefault="00C33525">
      <w:pPr>
        <w:spacing w:before="58" w:line="240" w:lineRule="auto"/>
        <w:contextualSpacing/>
        <w:jc w:val="left"/>
        <w:rPr>
          <w:sz w:val="18"/>
          <w:szCs w:val="18"/>
        </w:rPr>
      </w:pPr>
      <w:r>
        <w:rPr>
          <w:color w:val="000000"/>
          <w:sz w:val="18"/>
          <w:szCs w:val="18"/>
        </w:rPr>
        <w:lastRenderedPageBreak/>
        <w:tab/>
        <w:t xml:space="preserve">JSONObject </w:t>
      </w:r>
      <w:r>
        <w:rPr>
          <w:color w:val="6A3E3E"/>
          <w:sz w:val="18"/>
          <w:szCs w:val="18"/>
        </w:rPr>
        <w:t>draftJSON</w:t>
      </w:r>
      <w:r>
        <w:rPr>
          <w:color w:val="000000"/>
          <w:sz w:val="18"/>
          <w:szCs w:val="18"/>
        </w:rPr>
        <w:t xml:space="preserve"> = </w:t>
      </w:r>
      <w:r>
        <w:rPr>
          <w:b/>
          <w:color w:val="7F0055"/>
          <w:sz w:val="18"/>
          <w:szCs w:val="18"/>
        </w:rPr>
        <w:t>new</w:t>
      </w:r>
      <w:r>
        <w:rPr>
          <w:color w:val="000000"/>
          <w:sz w:val="18"/>
          <w:szCs w:val="18"/>
        </w:rPr>
        <w:t xml:space="preserve"> JSONObject();</w:t>
      </w:r>
    </w:p>
    <w:p w:rsidR="00E72719" w:rsidRDefault="00C33525">
      <w:pPr>
        <w:spacing w:before="58" w:line="240" w:lineRule="auto"/>
        <w:contextualSpacing/>
        <w:jc w:val="left"/>
        <w:rPr>
          <w:sz w:val="18"/>
          <w:szCs w:val="18"/>
        </w:rPr>
      </w:pPr>
      <w:r>
        <w:rPr>
          <w:color w:val="6A3E3E"/>
          <w:sz w:val="18"/>
          <w:szCs w:val="18"/>
        </w:rPr>
        <w:tab/>
        <w:t>draftJSON</w:t>
      </w:r>
      <w:r>
        <w:rPr>
          <w:color w:val="000000"/>
          <w:sz w:val="18"/>
          <w:szCs w:val="18"/>
        </w:rPr>
        <w:t>.put(</w:t>
      </w:r>
      <w:r>
        <w:rPr>
          <w:color w:val="2A00FF"/>
          <w:sz w:val="18"/>
          <w:szCs w:val="18"/>
        </w:rPr>
        <w:t>"id"</w:t>
      </w:r>
      <w:r>
        <w:rPr>
          <w:color w:val="000000"/>
          <w:sz w:val="18"/>
          <w:szCs w:val="18"/>
        </w:rPr>
        <w:t xml:space="preserve">, </w:t>
      </w:r>
      <w:r>
        <w:rPr>
          <w:color w:val="6A3E3E"/>
          <w:sz w:val="18"/>
          <w:szCs w:val="18"/>
        </w:rPr>
        <w:t>draft</w:t>
      </w:r>
      <w:r>
        <w:rPr>
          <w:color w:val="000000"/>
          <w:sz w:val="18"/>
          <w:szCs w:val="18"/>
        </w:rPr>
        <w:t>.getId());</w:t>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t xml:space="preserve">Message </w:t>
      </w:r>
      <w:r>
        <w:rPr>
          <w:color w:val="6A3E3E"/>
          <w:sz w:val="18"/>
          <w:szCs w:val="18"/>
        </w:rPr>
        <w:t>message</w:t>
      </w:r>
      <w:r>
        <w:rPr>
          <w:color w:val="000000"/>
          <w:sz w:val="18"/>
          <w:szCs w:val="18"/>
        </w:rPr>
        <w:t xml:space="preserve"> = </w:t>
      </w:r>
      <w:r>
        <w:rPr>
          <w:color w:val="6A3E3E"/>
          <w:sz w:val="18"/>
          <w:szCs w:val="18"/>
        </w:rPr>
        <w:t>draft</w:t>
      </w:r>
      <w:r>
        <w:rPr>
          <w:color w:val="000000"/>
          <w:sz w:val="18"/>
          <w:szCs w:val="18"/>
        </w:rPr>
        <w:t>.getMessage();</w:t>
      </w:r>
    </w:p>
    <w:p w:rsidR="00E72719" w:rsidRDefault="00C33525">
      <w:pPr>
        <w:spacing w:before="58" w:line="240" w:lineRule="auto"/>
        <w:contextualSpacing/>
        <w:jc w:val="left"/>
        <w:rPr>
          <w:sz w:val="18"/>
          <w:szCs w:val="18"/>
        </w:rPr>
      </w:pPr>
      <w:r>
        <w:rPr>
          <w:color w:val="000000"/>
          <w:sz w:val="18"/>
          <w:szCs w:val="18"/>
        </w:rPr>
        <w:tab/>
        <w:t xml:space="preserve">JSONObject </w:t>
      </w:r>
      <w:r>
        <w:rPr>
          <w:color w:val="6A3E3E"/>
          <w:sz w:val="18"/>
          <w:szCs w:val="18"/>
        </w:rPr>
        <w:t>messageJSON</w:t>
      </w:r>
      <w:r>
        <w:rPr>
          <w:color w:val="000000"/>
          <w:sz w:val="18"/>
          <w:szCs w:val="18"/>
        </w:rPr>
        <w:t xml:space="preserve"> = fetchMessage(</w:t>
      </w:r>
      <w:r>
        <w:rPr>
          <w:color w:val="6A3E3E"/>
          <w:sz w:val="18"/>
          <w:szCs w:val="18"/>
        </w:rPr>
        <w:t>message</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ab/>
      </w:r>
      <w:r>
        <w:rPr>
          <w:color w:val="6A3E3E"/>
          <w:sz w:val="18"/>
          <w:szCs w:val="18"/>
        </w:rPr>
        <w:t>draftJSON</w:t>
      </w:r>
      <w:r>
        <w:rPr>
          <w:color w:val="000000"/>
          <w:sz w:val="18"/>
          <w:szCs w:val="18"/>
        </w:rPr>
        <w:t>.put(</w:t>
      </w:r>
      <w:r>
        <w:rPr>
          <w:color w:val="2A00FF"/>
          <w:sz w:val="18"/>
          <w:szCs w:val="18"/>
        </w:rPr>
        <w:t>"message"</w:t>
      </w:r>
      <w:r>
        <w:rPr>
          <w:color w:val="000000"/>
          <w:sz w:val="18"/>
          <w:szCs w:val="18"/>
        </w:rPr>
        <w:t xml:space="preserve">, </w:t>
      </w:r>
      <w:r>
        <w:rPr>
          <w:color w:val="6A3E3E"/>
          <w:sz w:val="18"/>
          <w:szCs w:val="18"/>
        </w:rPr>
        <w:t>messageJSON</w:t>
      </w:r>
      <w:r>
        <w:rPr>
          <w:color w:val="000000"/>
          <w:sz w:val="18"/>
          <w:szCs w:val="18"/>
        </w:rPr>
        <w:t>);</w:t>
      </w:r>
      <w:r>
        <w:rPr>
          <w:color w:val="000000"/>
          <w:sz w:val="18"/>
          <w:szCs w:val="18"/>
        </w:rPr>
        <w:tab/>
      </w:r>
    </w:p>
    <w:p w:rsidR="00E72719" w:rsidRDefault="00C33525">
      <w:pPr>
        <w:spacing w:before="58" w:line="240" w:lineRule="auto"/>
        <w:contextualSpacing/>
        <w:jc w:val="left"/>
        <w:rPr>
          <w:sz w:val="18"/>
          <w:szCs w:val="18"/>
        </w:rPr>
      </w:pPr>
      <w:r>
        <w:rPr>
          <w:color w:val="000000"/>
          <w:sz w:val="18"/>
          <w:szCs w:val="18"/>
        </w:rPr>
        <w:tab/>
      </w:r>
    </w:p>
    <w:p w:rsidR="00E72719" w:rsidRDefault="00C33525">
      <w:pPr>
        <w:spacing w:before="58" w:line="240" w:lineRule="auto"/>
        <w:contextualSpacing/>
        <w:jc w:val="left"/>
        <w:rPr>
          <w:sz w:val="18"/>
          <w:szCs w:val="18"/>
        </w:rPr>
      </w:pPr>
      <w:r>
        <w:rPr>
          <w:b/>
          <w:color w:val="000000"/>
          <w:sz w:val="18"/>
          <w:szCs w:val="18"/>
        </w:rPr>
        <w:tab/>
      </w:r>
      <w:r>
        <w:rPr>
          <w:b/>
          <w:color w:val="7F0055"/>
          <w:sz w:val="18"/>
          <w:szCs w:val="18"/>
        </w:rPr>
        <w:t>return</w:t>
      </w:r>
      <w:r>
        <w:rPr>
          <w:color w:val="000000"/>
          <w:sz w:val="18"/>
          <w:szCs w:val="18"/>
        </w:rPr>
        <w:t xml:space="preserve"> </w:t>
      </w:r>
      <w:r>
        <w:rPr>
          <w:color w:val="6A3E3E"/>
          <w:sz w:val="18"/>
          <w:szCs w:val="18"/>
        </w:rPr>
        <w:t>draftJSON</w:t>
      </w: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C33525">
      <w:pPr>
        <w:spacing w:before="58" w:line="240" w:lineRule="auto"/>
        <w:contextualSpacing/>
        <w:jc w:val="left"/>
        <w:rPr>
          <w:sz w:val="18"/>
          <w:szCs w:val="18"/>
        </w:rPr>
      </w:pPr>
      <w:r>
        <w:rPr>
          <w:color w:val="000000"/>
          <w:sz w:val="18"/>
          <w:szCs w:val="18"/>
        </w:rPr>
        <w:t>}</w:t>
      </w:r>
    </w:p>
    <w:p w:rsidR="00E72719" w:rsidRDefault="00E72719">
      <w:pPr>
        <w:spacing w:before="58" w:line="240" w:lineRule="auto"/>
        <w:contextualSpacing/>
        <w:jc w:val="left"/>
        <w:rPr>
          <w:sz w:val="18"/>
          <w:szCs w:val="18"/>
        </w:rPr>
      </w:pPr>
    </w:p>
    <w:p w:rsidR="00E72719" w:rsidRDefault="00C33525">
      <w:pPr>
        <w:pStyle w:val="naslovslike"/>
      </w:pPr>
      <w:r>
        <w:t>Slika 4.6   Implementacija FetchService klase</w:t>
      </w:r>
    </w:p>
    <w:p w:rsidR="00E72719" w:rsidRDefault="00C33525">
      <w:pPr>
        <w:pStyle w:val="obicantext"/>
      </w:pPr>
      <w:r>
        <w:t xml:space="preserve">Gmail servisima bila moguća korisnik mora da specificira </w:t>
      </w:r>
      <w:r>
        <w:rPr>
          <w:i/>
          <w:iCs/>
        </w:rPr>
        <w:t>scope</w:t>
      </w:r>
      <w:r>
        <w:t xml:space="preserve"> stringove koje će svom nalogu dozvoliti. Na slici broj prikazano je konfigurisanje dozvoljenih scope stringova.</w:t>
      </w:r>
    </w:p>
    <w:p w:rsidR="00E72719" w:rsidRDefault="00C33525">
      <w:pPr>
        <w:spacing w:before="120" w:line="240" w:lineRule="auto"/>
        <w:contextualSpacing/>
        <w:rPr>
          <w:sz w:val="18"/>
          <w:szCs w:val="18"/>
        </w:rPr>
      </w:pPr>
      <w:r>
        <w:rPr>
          <w:color w:val="646464"/>
          <w:sz w:val="18"/>
          <w:szCs w:val="18"/>
        </w:rPr>
        <w:t>@Service</w:t>
      </w:r>
    </w:p>
    <w:p w:rsidR="00E72719" w:rsidRDefault="00C33525">
      <w:pPr>
        <w:spacing w:before="120" w:line="240" w:lineRule="auto"/>
        <w:contextualSpacing/>
        <w:jc w:val="left"/>
        <w:rPr>
          <w:sz w:val="18"/>
          <w:szCs w:val="18"/>
        </w:rPr>
      </w:pPr>
      <w:r>
        <w:rPr>
          <w:b/>
          <w:color w:val="7F0055"/>
          <w:sz w:val="18"/>
          <w:szCs w:val="18"/>
        </w:rPr>
        <w:t>public</w:t>
      </w:r>
      <w:r>
        <w:rPr>
          <w:color w:val="000000"/>
          <w:sz w:val="18"/>
          <w:szCs w:val="18"/>
        </w:rPr>
        <w:t xml:space="preserve"> </w:t>
      </w:r>
      <w:r>
        <w:rPr>
          <w:b/>
          <w:color w:val="7F0055"/>
          <w:sz w:val="18"/>
          <w:szCs w:val="18"/>
        </w:rPr>
        <w:t>class</w:t>
      </w:r>
      <w:r>
        <w:rPr>
          <w:color w:val="000000"/>
          <w:sz w:val="18"/>
          <w:szCs w:val="18"/>
        </w:rPr>
        <w:t xml:space="preserve"> UtilService {</w:t>
      </w:r>
    </w:p>
    <w:p w:rsidR="00E72719" w:rsidRDefault="00E72719">
      <w:pPr>
        <w:spacing w:before="120" w:line="240" w:lineRule="auto"/>
        <w:contextualSpacing/>
        <w:jc w:val="left"/>
        <w:rPr>
          <w:sz w:val="18"/>
          <w:szCs w:val="18"/>
        </w:rPr>
      </w:pPr>
    </w:p>
    <w:p w:rsidR="00E72719" w:rsidRDefault="00C33525">
      <w:pPr>
        <w:spacing w:before="120" w:line="240" w:lineRule="auto"/>
        <w:contextualSpacing/>
        <w:jc w:val="left"/>
        <w:rPr>
          <w:sz w:val="18"/>
          <w:szCs w:val="18"/>
        </w:rPr>
      </w:pPr>
      <w:r>
        <w:rPr>
          <w:color w:val="000000"/>
          <w:sz w:val="18"/>
          <w:szCs w:val="18"/>
        </w:rPr>
        <w:tab/>
      </w:r>
      <w:r>
        <w:rPr>
          <w:b/>
          <w:color w:val="7F0055"/>
          <w:sz w:val="18"/>
          <w:szCs w:val="18"/>
        </w:rPr>
        <w:t>public</w:t>
      </w:r>
      <w:r>
        <w:rPr>
          <w:color w:val="000000"/>
          <w:sz w:val="18"/>
          <w:szCs w:val="18"/>
        </w:rPr>
        <w:t xml:space="preserve"> List&lt;String&gt; getScopes() {</w:t>
      </w:r>
    </w:p>
    <w:p w:rsidR="00E72719" w:rsidRDefault="00C33525">
      <w:pPr>
        <w:spacing w:before="120" w:line="240" w:lineRule="auto"/>
        <w:contextualSpacing/>
        <w:jc w:val="left"/>
        <w:rPr>
          <w:color w:val="000000"/>
          <w:sz w:val="18"/>
          <w:szCs w:val="18"/>
        </w:rPr>
      </w:pPr>
      <w:r>
        <w:rPr>
          <w:color w:val="000000"/>
          <w:sz w:val="18"/>
          <w:szCs w:val="18"/>
        </w:rPr>
        <w:tab/>
      </w:r>
      <w:r>
        <w:rPr>
          <w:color w:val="000000"/>
          <w:sz w:val="18"/>
          <w:szCs w:val="18"/>
        </w:rPr>
        <w:tab/>
      </w:r>
    </w:p>
    <w:p w:rsidR="00E72719" w:rsidRDefault="00C33525">
      <w:pPr>
        <w:spacing w:before="120" w:line="240" w:lineRule="auto"/>
        <w:ind w:left="720" w:firstLine="720"/>
        <w:contextualSpacing/>
        <w:jc w:val="left"/>
        <w:rPr>
          <w:sz w:val="18"/>
          <w:szCs w:val="18"/>
        </w:rPr>
      </w:pPr>
      <w:r>
        <w:rPr>
          <w:color w:val="000000"/>
          <w:sz w:val="18"/>
          <w:szCs w:val="18"/>
        </w:rPr>
        <w:t xml:space="preserve">List&lt;String&gt; </w:t>
      </w:r>
      <w:r>
        <w:rPr>
          <w:color w:val="6A3E3E"/>
          <w:sz w:val="18"/>
          <w:szCs w:val="18"/>
        </w:rPr>
        <w:t>scopes</w:t>
      </w:r>
      <w:r>
        <w:rPr>
          <w:color w:val="000000"/>
          <w:sz w:val="18"/>
          <w:szCs w:val="18"/>
        </w:rPr>
        <w:t xml:space="preserve"> = </w:t>
      </w:r>
      <w:r>
        <w:rPr>
          <w:b/>
          <w:color w:val="7F0055"/>
          <w:sz w:val="18"/>
          <w:szCs w:val="18"/>
        </w:rPr>
        <w:t>new</w:t>
      </w:r>
      <w:r>
        <w:rPr>
          <w:color w:val="000000"/>
          <w:sz w:val="18"/>
          <w:szCs w:val="18"/>
        </w:rPr>
        <w:t xml:space="preserve"> ArrayList&lt;&gt;();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w:t>
      </w:r>
      <w:r>
        <w:rPr>
          <w:color w:val="2A00FF"/>
          <w:sz w:val="18"/>
          <w:szCs w:val="18"/>
        </w:rPr>
        <w:t>"https://mail.google.com/"</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GMAIL_COMPOSE</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GMAIL_INSERT</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GMAIL_LABELS</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GMAIL_MODIFY</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GMAIL_READONLY</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color w:val="6A3E3E"/>
          <w:sz w:val="18"/>
          <w:szCs w:val="18"/>
        </w:rPr>
        <w:t>scopes</w:t>
      </w:r>
      <w:r>
        <w:rPr>
          <w:color w:val="000000"/>
          <w:sz w:val="18"/>
          <w:szCs w:val="18"/>
        </w:rPr>
        <w:t>.add(GmailScopes.</w:t>
      </w:r>
      <w:r>
        <w:rPr>
          <w:b/>
          <w:i/>
          <w:color w:val="0000C0"/>
          <w:sz w:val="18"/>
          <w:szCs w:val="18"/>
        </w:rPr>
        <w:t>GMAIL_SEND</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p>
    <w:p w:rsidR="00E72719" w:rsidRDefault="00C33525">
      <w:pPr>
        <w:spacing w:before="120" w:line="240" w:lineRule="auto"/>
        <w:contextualSpacing/>
        <w:jc w:val="left"/>
        <w:rPr>
          <w:sz w:val="18"/>
          <w:szCs w:val="18"/>
        </w:rPr>
      </w:pPr>
      <w:r>
        <w:rPr>
          <w:color w:val="000000"/>
          <w:sz w:val="18"/>
          <w:szCs w:val="18"/>
        </w:rPr>
        <w:tab/>
      </w:r>
      <w:r>
        <w:rPr>
          <w:color w:val="000000"/>
          <w:sz w:val="18"/>
          <w:szCs w:val="18"/>
        </w:rPr>
        <w:tab/>
      </w:r>
      <w:r>
        <w:rPr>
          <w:b/>
          <w:color w:val="7F0055"/>
          <w:sz w:val="18"/>
          <w:szCs w:val="18"/>
        </w:rPr>
        <w:t>return</w:t>
      </w:r>
      <w:r>
        <w:rPr>
          <w:color w:val="000000"/>
          <w:sz w:val="18"/>
          <w:szCs w:val="18"/>
        </w:rPr>
        <w:t xml:space="preserve"> </w:t>
      </w:r>
      <w:r>
        <w:rPr>
          <w:color w:val="6A3E3E"/>
          <w:sz w:val="18"/>
          <w:szCs w:val="18"/>
        </w:rPr>
        <w:t>scopes</w:t>
      </w:r>
      <w:r>
        <w:rPr>
          <w:color w:val="000000"/>
          <w:sz w:val="18"/>
          <w:szCs w:val="18"/>
        </w:rPr>
        <w:t>;</w:t>
      </w:r>
    </w:p>
    <w:p w:rsidR="00E72719" w:rsidRDefault="00C33525">
      <w:pPr>
        <w:spacing w:before="120" w:line="240" w:lineRule="auto"/>
        <w:contextualSpacing/>
        <w:jc w:val="left"/>
        <w:rPr>
          <w:sz w:val="18"/>
          <w:szCs w:val="18"/>
        </w:rPr>
      </w:pPr>
      <w:r>
        <w:rPr>
          <w:color w:val="000000"/>
          <w:sz w:val="18"/>
          <w:szCs w:val="18"/>
        </w:rPr>
        <w:tab/>
        <w:t>}</w:t>
      </w:r>
    </w:p>
    <w:p w:rsidR="00E72719" w:rsidRDefault="00C33525">
      <w:pPr>
        <w:spacing w:before="120" w:line="240" w:lineRule="auto"/>
        <w:contextualSpacing/>
      </w:pPr>
      <w:r>
        <w:rPr>
          <w:color w:val="000000"/>
          <w:sz w:val="18"/>
          <w:szCs w:val="18"/>
        </w:rPr>
        <w:t>}</w:t>
      </w:r>
      <w:r>
        <w:rPr>
          <w:color w:val="000000"/>
        </w:rPr>
        <w:t xml:space="preserve"> </w:t>
      </w:r>
    </w:p>
    <w:p w:rsidR="00E72719" w:rsidRDefault="00E72719"/>
    <w:p w:rsidR="00E72719" w:rsidRDefault="00C33525">
      <w:pPr>
        <w:pStyle w:val="naslovslike"/>
      </w:pPr>
      <w:r>
        <w:t>Slika 4.7 Implementacija UtilService klase</w:t>
      </w:r>
    </w:p>
    <w:p w:rsidR="00E72719" w:rsidRDefault="00E72719">
      <w:pPr>
        <w:pStyle w:val="naslovslike"/>
      </w:pPr>
    </w:p>
    <w:p w:rsidR="00E72719" w:rsidRDefault="00C33525">
      <w:pPr>
        <w:pStyle w:val="Heading2"/>
        <w:numPr>
          <w:ilvl w:val="1"/>
          <w:numId w:val="3"/>
        </w:numPr>
        <w:spacing w:before="0" w:after="240"/>
      </w:pPr>
      <w:bookmarkStart w:id="146" w:name="_Toc8841933"/>
      <w:r>
        <w:rPr>
          <w:szCs w:val="24"/>
        </w:rPr>
        <w:t>Klijentski deo</w:t>
      </w:r>
      <w:bookmarkEnd w:id="146"/>
    </w:p>
    <w:p w:rsidR="00E72719" w:rsidRDefault="00C33525">
      <w:pPr>
        <w:pStyle w:val="obicantext"/>
      </w:pPr>
      <w:r>
        <w:t xml:space="preserve">Klijentski deo aplikacije predstavlja </w:t>
      </w:r>
      <w:r>
        <w:rPr>
          <w:i/>
        </w:rPr>
        <w:t>view</w:t>
      </w:r>
      <w:r>
        <w:t xml:space="preserve"> komponentu u arhitekturi ove aplikacije. Kao što je spomenuto za razvoj klijentskog dela aplikacije korišćena je prethodno kreirana OldSchoolComponents biblioteka za kreiranje komponenti korisničkog interfejsa.</w:t>
      </w:r>
    </w:p>
    <w:p w:rsidR="00E72719" w:rsidRDefault="00C33525">
      <w:pPr>
        <w:pStyle w:val="obicantext"/>
      </w:pPr>
      <w:r>
        <w:t>Početno stanje aplikacije je glavni prozor sa prikazom primljene pošte i može se videti na slici broj.</w:t>
      </w:r>
    </w:p>
    <w:p w:rsidR="00B435DB" w:rsidRDefault="007A4692">
      <w:pPr>
        <w:pStyle w:val="obicantext"/>
      </w:pPr>
      <w:r>
        <w:rPr>
          <w:noProof/>
          <w:lang w:val="en-US" w:bidi="ar-SA"/>
        </w:rPr>
        <w:lastRenderedPageBreak/>
        <w:drawing>
          <wp:inline distT="0" distB="0" distL="0" distR="0">
            <wp:extent cx="4723130" cy="2134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window.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723130" cy="2134235"/>
                    </a:xfrm>
                    <a:prstGeom prst="rect">
                      <a:avLst/>
                    </a:prstGeom>
                  </pic:spPr>
                </pic:pic>
              </a:graphicData>
            </a:graphic>
          </wp:inline>
        </w:drawing>
      </w:r>
    </w:p>
    <w:p w:rsidR="00E72719" w:rsidRDefault="00C33525">
      <w:pPr>
        <w:pStyle w:val="naslovslike"/>
      </w:pPr>
      <w:r>
        <w:t>Slika 4.8 Prikaz glavnog prozora</w:t>
      </w:r>
      <w:r w:rsidR="00DC6459">
        <w:t xml:space="preserve"> aplikacije</w:t>
      </w:r>
    </w:p>
    <w:p w:rsidR="00E72719" w:rsidRDefault="00E72719">
      <w:pPr>
        <w:pStyle w:val="obicantext"/>
      </w:pPr>
    </w:p>
    <w:p w:rsidR="00E72719" w:rsidRDefault="00C33525">
      <w:pPr>
        <w:pStyle w:val="obicantext"/>
      </w:pPr>
      <w:r>
        <w:t>Funkcionalnost koja se nalazi iza ovog prikaza se moze videti na narednim slikama. Na slici broj se vidi iscrtavanje glavnog prozora u koje se umeću iscrtavanje labela  (slika broj)  i iscrtavanje primljene pošte (slika broj).</w:t>
      </w:r>
    </w:p>
    <w:p w:rsidR="00E72719" w:rsidRDefault="00E72719">
      <w:pPr>
        <w:pStyle w:val="FrameContents"/>
        <w:shd w:val="clear" w:color="auto" w:fill="FFFFFF"/>
        <w:spacing w:before="0" w:line="240" w:lineRule="auto"/>
        <w:rPr>
          <w:highlight w:val="white"/>
        </w:rPr>
      </w:pP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export default function drawApp(labels, messages, user)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var vp1 = new VerticalPanel('vp1', 'container');</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var emptyRow1 = new EmptyRow('er1', 'row');</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vp1.add(emptyRow1);</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vp2 = new VerticalPanel('vp2', 'row');</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vp1.add(vp2);</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var vp3 = new VerticalPanel('vp3', 'col-sm-3 col-md-2');</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vp2.add(vp3);</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vp4 = new HorizontalPanel('vp4', 'user-head');</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vp3.add(vp4);</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ac1 = new AContainer('ac1', 'inbox-avatar', '', '#', '');</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vp4.add(ac1);</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image1 = new Image('image1', 'img-responsive', </w:t>
      </w:r>
      <w:r w:rsidRPr="00ED2106">
        <w:rPr>
          <w:rFonts w:ascii="Consolas" w:hAnsi="Consolas"/>
          <w:color w:val="000000"/>
          <w:sz w:val="20"/>
          <w:szCs w:val="20"/>
          <w:highlight w:val="white"/>
        </w:rPr>
        <w:tab/>
      </w:r>
      <w:r w:rsidRPr="00ED2106">
        <w:rPr>
          <w:rFonts w:ascii="Consolas" w:hAnsi="Consolas"/>
          <w:color w:val="000000"/>
          <w:sz w:val="20"/>
          <w:szCs w:val="20"/>
          <w:highlight w:val="white"/>
        </w:rPr>
        <w:tab/>
        <w:t>'./images/profile.png', user.name, '50px', '50px');</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ac1.add(image1);</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vp5 = new VerticalPanel('vp5', 'btn-group pull-right');</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vp4.add(vp5);</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b1 = new ButtonContainer('b1', 'btn btn-primary dropdown-</w:t>
      </w:r>
      <w:r w:rsidRPr="00ED2106">
        <w:rPr>
          <w:rFonts w:ascii="Consolas" w:hAnsi="Consolas"/>
          <w:color w:val="000000"/>
          <w:sz w:val="20"/>
          <w:szCs w:val="20"/>
          <w:highlight w:val="white"/>
        </w:rPr>
        <w:tab/>
      </w:r>
      <w:r w:rsidRPr="00ED2106">
        <w:rPr>
          <w:rFonts w:ascii="Consolas" w:hAnsi="Consolas"/>
          <w:color w:val="000000"/>
          <w:sz w:val="20"/>
          <w:szCs w:val="20"/>
          <w:highlight w:val="white"/>
        </w:rPr>
        <w:tab/>
        <w:t>toggle', '', 'button', 'dropdown');</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vp5.add(b1);</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label1 = new Label('l1', 'caret', '', '');</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lastRenderedPageBreak/>
        <w:t xml:space="preserve">    b1.add(label1);</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ul1 = new UL('ul1', 'dropdown-menu');</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vp5.add(ul1);</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li11 = new LI('li11', '');</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ul1.add(li11);</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a11 = new A('a11', '', user.email, '#');</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li11.add(a11);</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li12 = new LI('li12', '');</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ul1.add(li12);</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a12 = new AContainer('a12', '', 'Log out', '');</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li12.add(a12);</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a12.onclick = function (e) {</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e.preventDefault();</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e.stopImmediatePropagation();</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console.log('LOG OUT');</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let axios = window._api.axios;</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let userManager = new UserManager(axios);</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rPr>
        <w:t xml:space="preserve">        userManager.logout();</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color w:val="000000"/>
          <w:sz w:val="20"/>
          <w:szCs w:val="20"/>
        </w:rPr>
        <w:t xml:space="preserve">    }</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vp6 = new VerticalPanel('vp6', 'user-name');</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color w:val="000000"/>
          <w:sz w:val="20"/>
          <w:szCs w:val="20"/>
          <w:highlight w:val="white"/>
        </w:rPr>
        <w:t xml:space="preserve">    vp4.add(vp6);</w:t>
      </w:r>
    </w:p>
    <w:p w:rsidR="00E72719" w:rsidRPr="00ED2106" w:rsidRDefault="00E72719" w:rsidP="00F1264B">
      <w:pPr>
        <w:pStyle w:val="Consolas"/>
        <w:spacing w:before="60" w:after="58" w:line="240" w:lineRule="auto"/>
        <w:contextualSpacing/>
        <w:jc w:val="left"/>
        <w:rPr>
          <w:rFonts w:ascii="Consolas" w:hAnsi="Consolas"/>
          <w:color w:val="000000"/>
          <w:sz w:val="20"/>
          <w:szCs w:val="20"/>
          <w:highlight w:val="white"/>
        </w:rPr>
      </w:pP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h51 = new H5('h51', '', user.email);</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vp6.add(h51);</w:t>
      </w:r>
    </w:p>
    <w:p w:rsidR="00E72719" w:rsidRPr="00ED2106" w:rsidRDefault="00E72719" w:rsidP="00F1264B">
      <w:pPr>
        <w:pStyle w:val="Consolas"/>
        <w:spacing w:before="60" w:after="58" w:line="240" w:lineRule="auto"/>
        <w:contextualSpacing/>
        <w:jc w:val="left"/>
        <w:rPr>
          <w:rFonts w:ascii="Consolas" w:hAnsi="Consolas"/>
          <w:sz w:val="20"/>
          <w:szCs w:val="20"/>
          <w:highlight w:val="white"/>
        </w:rPr>
      </w:pP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vp7 = new VerticalPanel('vp7', 'row');</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vp1.add(vp7);</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hr1 = new HR('idhr1');</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vp7.add(hr1);</w:t>
      </w:r>
    </w:p>
    <w:p w:rsidR="00E72719" w:rsidRPr="00ED2106" w:rsidRDefault="00E72719" w:rsidP="00F1264B">
      <w:pPr>
        <w:pStyle w:val="Consolas"/>
        <w:spacing w:before="60" w:after="58" w:line="240" w:lineRule="auto"/>
        <w:contextualSpacing/>
        <w:jc w:val="left"/>
        <w:rPr>
          <w:rFonts w:ascii="Consolas" w:hAnsi="Consolas"/>
          <w:sz w:val="20"/>
          <w:szCs w:val="20"/>
          <w:highlight w:val="white"/>
        </w:rPr>
      </w:pP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vp8 = new VerticalPanel('vp8', 'col-sm-3 col-md-2');</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vp7.add(vp8);</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buttonCompose = new AContainer('buttonCompose', 'btn btn-</w:t>
      </w:r>
      <w:r w:rsidRPr="00ED2106">
        <w:rPr>
          <w:rFonts w:ascii="Consolas" w:hAnsi="Consolas"/>
          <w:color w:val="000000"/>
          <w:sz w:val="20"/>
          <w:szCs w:val="20"/>
          <w:highlight w:val="white"/>
        </w:rPr>
        <w:tab/>
      </w:r>
      <w:r w:rsidRPr="00ED2106">
        <w:rPr>
          <w:rFonts w:ascii="Consolas" w:hAnsi="Consolas"/>
          <w:color w:val="000000"/>
          <w:sz w:val="20"/>
          <w:szCs w:val="20"/>
          <w:highlight w:val="white"/>
        </w:rPr>
        <w:tab/>
        <w:t>danger btn-sm btn-block', 'COMPOSE');</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vp8.add(buttonCompose);</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hr2 = new HR('idhr2');</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vp8.add(hr2);</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ul2 = drawLabels(labels);</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vp8.add(ul2);</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vp9 = drawInbox(messages);</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vp7.add(vp9);</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buttonCompose.onclick = function (e) {</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e.preventDefault();</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e.stopImmediatePropagation();</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vp7 = buttonCompose.findById("vp7");</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vp9 = buttonCompose.findById("vp9");</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vp9.remove(vp7);</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var component = drawCompose();</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vp7.add(component);</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lastRenderedPageBreak/>
        <w:t xml:space="preserve">    }</w:t>
      </w:r>
    </w:p>
    <w:p w:rsidR="00E72719" w:rsidRPr="00ED2106"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 xml:space="preserve">    return vp1;</w:t>
      </w:r>
    </w:p>
    <w:p w:rsidR="00E72719" w:rsidRDefault="00C33525" w:rsidP="00F1264B">
      <w:pPr>
        <w:pStyle w:val="Consolas"/>
        <w:spacing w:before="60" w:after="58" w:line="240" w:lineRule="auto"/>
        <w:contextualSpacing/>
        <w:jc w:val="left"/>
        <w:rPr>
          <w:rFonts w:ascii="Consolas" w:hAnsi="Consolas"/>
          <w:color w:val="000000"/>
          <w:sz w:val="20"/>
          <w:szCs w:val="20"/>
        </w:rPr>
      </w:pPr>
      <w:r w:rsidRPr="00ED2106">
        <w:rPr>
          <w:rFonts w:ascii="Consolas" w:hAnsi="Consolas"/>
          <w:color w:val="000000"/>
          <w:sz w:val="20"/>
          <w:szCs w:val="20"/>
          <w:highlight w:val="white"/>
        </w:rPr>
        <w:t>}</w:t>
      </w:r>
    </w:p>
    <w:p w:rsidR="00DC6459" w:rsidRPr="00ED2106" w:rsidRDefault="00DC6459">
      <w:pPr>
        <w:pStyle w:val="Consolas"/>
        <w:spacing w:before="60" w:after="58" w:line="240" w:lineRule="auto"/>
        <w:contextualSpacing/>
        <w:rPr>
          <w:rFonts w:ascii="Consolas" w:hAnsi="Consolas"/>
          <w:sz w:val="20"/>
          <w:szCs w:val="20"/>
        </w:rPr>
      </w:pPr>
    </w:p>
    <w:p w:rsidR="00E72719" w:rsidRDefault="00C33525">
      <w:pPr>
        <w:pStyle w:val="naslovslike"/>
      </w:pPr>
      <w:r>
        <w:t>Slika 1.1 Iscrtavanje glavnog prozora</w:t>
      </w:r>
    </w:p>
    <w:p w:rsidR="00E72719" w:rsidRDefault="00E72719" w:rsidP="00F1264B">
      <w:pPr>
        <w:pStyle w:val="Consolas"/>
        <w:spacing w:before="60" w:after="58" w:line="240" w:lineRule="auto"/>
        <w:contextualSpacing/>
        <w:jc w:val="left"/>
        <w:rPr>
          <w:rFonts w:ascii="Consolas" w:hAnsi="Consolas"/>
          <w:sz w:val="20"/>
          <w:szCs w:val="20"/>
        </w:rPr>
      </w:pP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export default function drawLabels(labels) {</w:t>
      </w:r>
    </w:p>
    <w:p w:rsidR="00E72719" w:rsidRDefault="00E72719" w:rsidP="00F1264B">
      <w:pPr>
        <w:pStyle w:val="Consolas"/>
        <w:spacing w:before="60" w:after="58" w:line="240" w:lineRule="auto"/>
        <w:contextualSpacing/>
        <w:jc w:val="left"/>
        <w:rPr>
          <w:rFonts w:ascii="Consolas" w:hAnsi="Consolas"/>
          <w:sz w:val="20"/>
          <w:szCs w:val="20"/>
        </w:rPr>
      </w:pP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var ul2 = new UL('ul2', 'nav nav-pills nav-stacked');</w:t>
      </w:r>
    </w:p>
    <w:p w:rsidR="00E72719" w:rsidRDefault="00E72719" w:rsidP="00F1264B">
      <w:pPr>
        <w:pStyle w:val="Consolas"/>
        <w:spacing w:before="60" w:after="58" w:line="240" w:lineRule="auto"/>
        <w:contextualSpacing/>
        <w:jc w:val="left"/>
        <w:rPr>
          <w:rFonts w:ascii="Consolas" w:hAnsi="Consolas"/>
          <w:sz w:val="20"/>
          <w:szCs w:val="20"/>
        </w:rPr>
      </w:pP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if (labels.length &gt; 0) {</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for (let index = 0; index &lt; labels.length; index++) {</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var container = new LI(labels[index].name, '');</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ul2.add(container);</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var a = new AContainer('a2' + index, '', labels[index].name, '#');</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container.add(a);</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var badge = new Label('badge' + index, 'badge pull-right', labels[index].messagesTotal);</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a.add(badge);</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if (labels[index].name == 'INBOX') {</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container.addCSSClass('active');</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container.onclick = function (e) {</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e.preventDefault();</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e.stopImmediatePropagation();</w:t>
      </w:r>
    </w:p>
    <w:p w:rsidR="00E72719" w:rsidRDefault="00E72719" w:rsidP="00F1264B">
      <w:pPr>
        <w:pStyle w:val="Consolas"/>
        <w:spacing w:before="60" w:after="58" w:line="240" w:lineRule="auto"/>
        <w:contextualSpacing/>
        <w:jc w:val="left"/>
        <w:rPr>
          <w:rFonts w:ascii="Consolas" w:hAnsi="Consolas"/>
          <w:sz w:val="20"/>
          <w:szCs w:val="20"/>
        </w:rPr>
      </w:pP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changeActiveClass(this.component);</w:t>
      </w:r>
    </w:p>
    <w:p w:rsidR="00E72719" w:rsidRDefault="00E72719" w:rsidP="00F1264B">
      <w:pPr>
        <w:pStyle w:val="Consolas"/>
        <w:spacing w:before="60" w:after="58" w:line="240" w:lineRule="auto"/>
        <w:contextualSpacing/>
        <w:jc w:val="left"/>
        <w:rPr>
          <w:rFonts w:ascii="Consolas" w:hAnsi="Consolas"/>
          <w:sz w:val="20"/>
          <w:szCs w:val="20"/>
        </w:rPr>
      </w:pP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var vp7 = container.findById("vp7");</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var vp9 = container.findById("vp9");</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vp9.remove(vp7);</w:t>
      </w:r>
    </w:p>
    <w:p w:rsidR="00E72719" w:rsidRDefault="00E72719" w:rsidP="00F1264B">
      <w:pPr>
        <w:pStyle w:val="Consolas"/>
        <w:spacing w:before="60" w:after="58" w:line="240" w:lineRule="auto"/>
        <w:contextualSpacing/>
        <w:jc w:val="left"/>
        <w:rPr>
          <w:rFonts w:ascii="Consolas" w:hAnsi="Consolas"/>
          <w:sz w:val="20"/>
          <w:szCs w:val="20"/>
        </w:rPr>
      </w:pP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let axios = window._api.axios;</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let messageManager = new MessageManager(axios);</w:t>
      </w:r>
    </w:p>
    <w:p w:rsidR="00E72719" w:rsidRDefault="00E72719" w:rsidP="00F1264B">
      <w:pPr>
        <w:pStyle w:val="Consolas"/>
        <w:spacing w:before="60" w:after="58" w:line="240" w:lineRule="auto"/>
        <w:contextualSpacing/>
        <w:jc w:val="left"/>
        <w:rPr>
          <w:rFonts w:ascii="Consolas" w:hAnsi="Consolas"/>
          <w:sz w:val="20"/>
          <w:szCs w:val="20"/>
        </w:rPr>
      </w:pP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if (labels[index].name == 'TRASH') {</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console.log('TRASH')</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messageManager.fetchMessages(labels[index].name)</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.then(response =&gt; {</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var component = drawTrash(messageManager.messages);</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vp7.add(component);</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 else {</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messageManager.fetchMessages(labels[index].name)</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lastRenderedPageBreak/>
        <w:t xml:space="preserve">                        .then(response =&gt; {</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var component = drawInbox(messageManager.messages);</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vp7.add(component);</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w:t>
      </w: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w:t>
      </w:r>
    </w:p>
    <w:p w:rsidR="00E72719" w:rsidRDefault="00E72719" w:rsidP="00F1264B">
      <w:pPr>
        <w:pStyle w:val="Consolas"/>
        <w:spacing w:before="60" w:after="58" w:line="240" w:lineRule="auto"/>
        <w:contextualSpacing/>
        <w:jc w:val="left"/>
        <w:rPr>
          <w:rFonts w:ascii="Consolas" w:hAnsi="Consolas"/>
          <w:sz w:val="20"/>
          <w:szCs w:val="20"/>
        </w:rPr>
      </w:pP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 xml:space="preserve">    return ul2;</w:t>
      </w:r>
    </w:p>
    <w:p w:rsidR="00E72719" w:rsidRDefault="00E72719" w:rsidP="00F1264B">
      <w:pPr>
        <w:pStyle w:val="Consolas"/>
        <w:spacing w:before="60" w:after="58" w:line="240" w:lineRule="auto"/>
        <w:contextualSpacing/>
        <w:jc w:val="left"/>
        <w:rPr>
          <w:rFonts w:ascii="Consolas" w:hAnsi="Consolas"/>
          <w:sz w:val="20"/>
          <w:szCs w:val="20"/>
        </w:rPr>
      </w:pPr>
    </w:p>
    <w:p w:rsidR="00E72719" w:rsidRDefault="00C33525" w:rsidP="00F1264B">
      <w:pPr>
        <w:pStyle w:val="Consolas"/>
        <w:spacing w:before="60" w:after="58" w:line="240" w:lineRule="auto"/>
        <w:contextualSpacing/>
        <w:jc w:val="left"/>
        <w:rPr>
          <w:rFonts w:ascii="Consolas" w:hAnsi="Consolas"/>
          <w:sz w:val="20"/>
          <w:szCs w:val="20"/>
        </w:rPr>
      </w:pPr>
      <w:r>
        <w:rPr>
          <w:rFonts w:ascii="Consolas" w:hAnsi="Consolas"/>
          <w:sz w:val="20"/>
          <w:szCs w:val="20"/>
        </w:rPr>
        <w:t>}</w:t>
      </w:r>
    </w:p>
    <w:p w:rsidR="00E72719" w:rsidRDefault="00C33525">
      <w:pPr>
        <w:pStyle w:val="naslovslike"/>
      </w:pPr>
      <w:r>
        <w:t>Slika 1.1 Iscrtavanje panela sa labelama</w:t>
      </w:r>
    </w:p>
    <w:p w:rsidR="00E72719" w:rsidRDefault="00E72719"/>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export default function drawInbox(messages) {</w:t>
      </w:r>
    </w:p>
    <w:p w:rsidR="00E72719" w:rsidRPr="00ED2106" w:rsidRDefault="00E72719" w:rsidP="00F1264B">
      <w:pPr>
        <w:pStyle w:val="Consolas"/>
        <w:spacing w:before="60" w:after="58" w:line="240" w:lineRule="auto"/>
        <w:contextualSpacing/>
        <w:jc w:val="left"/>
        <w:rPr>
          <w:rFonts w:ascii="Consolas" w:hAnsi="Consolas"/>
          <w:sz w:val="20"/>
          <w:szCs w:val="20"/>
        </w:rPr>
      </w:pP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var vp9 = new VerticalPanel('vp9', 'col-sm-9 col-md-10');</w:t>
      </w:r>
    </w:p>
    <w:p w:rsidR="00E72719" w:rsidRPr="00ED2106" w:rsidRDefault="00E72719" w:rsidP="00F1264B">
      <w:pPr>
        <w:pStyle w:val="Consolas"/>
        <w:spacing w:before="60" w:after="58" w:line="240" w:lineRule="auto"/>
        <w:contextualSpacing/>
        <w:jc w:val="left"/>
        <w:rPr>
          <w:rFonts w:ascii="Consolas" w:hAnsi="Consolas"/>
          <w:sz w:val="20"/>
          <w:szCs w:val="20"/>
        </w:rPr>
      </w:pP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var ul3 = new UL('ul3', 'nav nav-tabs');</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vp9.add(ul3);</w:t>
      </w:r>
    </w:p>
    <w:p w:rsidR="00E72719" w:rsidRPr="00ED2106" w:rsidRDefault="00E72719" w:rsidP="00F1264B">
      <w:pPr>
        <w:pStyle w:val="Consolas"/>
        <w:spacing w:before="60" w:after="58" w:line="240" w:lineRule="auto"/>
        <w:contextualSpacing/>
        <w:jc w:val="left"/>
        <w:rPr>
          <w:rFonts w:ascii="Consolas" w:hAnsi="Consolas"/>
          <w:sz w:val="20"/>
          <w:szCs w:val="20"/>
        </w:rPr>
      </w:pP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var li31 = new LI('li31', 'active');</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ul3.add(li31);</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var a31 = new AContainer('a31', '', 'Primary ', '#', 'tab');</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li31.add(a31);</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var hp1 = new HorizontalPanel('hp1', 'glyphicon glyphicon-inbox');</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a31.add(hp1);</w:t>
      </w:r>
    </w:p>
    <w:p w:rsidR="00E72719" w:rsidRPr="00ED2106" w:rsidRDefault="00E72719" w:rsidP="00F1264B">
      <w:pPr>
        <w:pStyle w:val="Consolas"/>
        <w:spacing w:before="60" w:after="58" w:line="240" w:lineRule="auto"/>
        <w:contextualSpacing/>
        <w:jc w:val="left"/>
        <w:rPr>
          <w:rFonts w:ascii="Consolas" w:hAnsi="Consolas"/>
          <w:sz w:val="20"/>
          <w:szCs w:val="20"/>
        </w:rPr>
      </w:pP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var vp10 = new VerticalPanel('vp10', 'tab-content');</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vp9.add(vp10);</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var vp11 = new VerticalPanel('vp11', 'tab-pane fade in active');</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vp10.add(vp11);</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var vp12 = new VerticalPanel('vp12', 'list-group');</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vp11.add(vp12);</w:t>
      </w:r>
    </w:p>
    <w:p w:rsidR="00E72719" w:rsidRPr="00ED2106" w:rsidRDefault="00E72719" w:rsidP="00F1264B">
      <w:pPr>
        <w:pStyle w:val="Consolas"/>
        <w:spacing w:before="60" w:after="58" w:line="240" w:lineRule="auto"/>
        <w:contextualSpacing/>
        <w:jc w:val="left"/>
        <w:rPr>
          <w:rFonts w:ascii="Consolas" w:hAnsi="Consolas"/>
          <w:sz w:val="20"/>
          <w:szCs w:val="20"/>
        </w:rPr>
      </w:pP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var inbox_rows =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for (let index = 1; index &lt; messages.length + 1; index++)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var inbox_rowID = "inbox_row" + index;</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inbox_rows.push(new AContainer(inbox_rowID, 'list-group-item', '',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for (let index = 0; index &lt; messages.length; index++)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var container = inbox_rows[index];</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vp12.add(container);</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lastRenderedPageBreak/>
        <w:t xml:space="preserve">        var trash = new I('i' + index, 'fa fa-trash');</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container.add(trash);</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trash.onclick = function(e)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e.preventDefault();</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e.stopImmediatePropagation();</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console.log('TRASH ' + messages[index].id);</w:t>
      </w:r>
    </w:p>
    <w:p w:rsidR="00E72719" w:rsidRPr="00ED2106" w:rsidRDefault="00E72719" w:rsidP="00F1264B">
      <w:pPr>
        <w:pStyle w:val="Consolas"/>
        <w:spacing w:before="60" w:after="58" w:line="240" w:lineRule="auto"/>
        <w:contextualSpacing/>
        <w:jc w:val="left"/>
        <w:rPr>
          <w:rFonts w:ascii="Consolas" w:hAnsi="Consolas"/>
          <w:sz w:val="20"/>
          <w:szCs w:val="20"/>
        </w:rPr>
      </w:pP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var vp7 = trash.findById("vp7");</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var vp9 = trash.findById("vp9");</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vp9.remove(vp7);</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let axios = window._api.axios;</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let messageManager = new MessageManager(axios);</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messageManager.trashMessage(messages[index].id)</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.then(response =&gt;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var component = drawTrash(messageManager.messages);</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vp7.add(component);</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container.add(new EmptyCol('ec1' + index,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container.add(new EmptyCol('ec2' + index,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container.add(new Label("sender" + index, 'name', messages[index].headers.from, 'min-width: 160px;display: inline-block;'));</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container.add(new Label("title" + index, '', messages[index].headers.subject,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container.add(new Label("time" + index, 'badge', messages[index].headers.date,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container.onclick = function (e)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e.preventDefault();</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e.stopImmediatePropagation();</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var vp7 = container.findById("vp7");</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var vp9 = container.findById("vp9");</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vp9.remove(vp7);</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let axios = window._api.axios;</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let messageManager = new MessageManager(axios);</w:t>
      </w:r>
    </w:p>
    <w:p w:rsidR="00E72719" w:rsidRPr="00ED2106" w:rsidRDefault="00E72719" w:rsidP="00F1264B">
      <w:pPr>
        <w:pStyle w:val="Consolas"/>
        <w:spacing w:before="60" w:after="58" w:line="240" w:lineRule="auto"/>
        <w:contextualSpacing/>
        <w:jc w:val="left"/>
        <w:rPr>
          <w:rFonts w:ascii="Consolas" w:hAnsi="Consolas"/>
          <w:sz w:val="20"/>
          <w:szCs w:val="20"/>
        </w:rPr>
      </w:pP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messageManager.fetchMessage(messages[index].id)</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.then(response =&gt;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var component = </w:t>
      </w:r>
      <w:r w:rsidRPr="00ED2106">
        <w:rPr>
          <w:rFonts w:ascii="Consolas" w:hAnsi="Consolas"/>
          <w:sz w:val="20"/>
          <w:szCs w:val="20"/>
        </w:rPr>
        <w:tab/>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ab/>
      </w:r>
      <w:r w:rsidRPr="00ED2106">
        <w:rPr>
          <w:rFonts w:ascii="Consolas" w:hAnsi="Consolas"/>
          <w:sz w:val="20"/>
          <w:szCs w:val="20"/>
        </w:rPr>
        <w:tab/>
      </w:r>
      <w:r w:rsidRPr="00ED2106">
        <w:rPr>
          <w:rFonts w:ascii="Consolas" w:hAnsi="Consolas"/>
          <w:sz w:val="20"/>
          <w:szCs w:val="20"/>
        </w:rPr>
        <w:tab/>
        <w:t>drawSingleMail(messageManager.message);</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vp7.add(component);</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ab/>
      </w:r>
      <w:r w:rsidRPr="00ED2106">
        <w:rPr>
          <w:rFonts w:ascii="Consolas" w:hAnsi="Consolas"/>
          <w:sz w:val="20"/>
          <w:szCs w:val="20"/>
        </w:rPr>
        <w:tab/>
        <w:t>});</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lastRenderedPageBreak/>
        <w:t xml:space="preserve">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w:t>
      </w:r>
    </w:p>
    <w:p w:rsidR="00E72719" w:rsidRPr="00ED2106"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 xml:space="preserve">    return vp9;</w:t>
      </w:r>
    </w:p>
    <w:p w:rsidR="00E72719" w:rsidRDefault="00C33525" w:rsidP="00F1264B">
      <w:pPr>
        <w:pStyle w:val="Consolas"/>
        <w:spacing w:before="60" w:after="58" w:line="240" w:lineRule="auto"/>
        <w:contextualSpacing/>
        <w:jc w:val="left"/>
        <w:rPr>
          <w:rFonts w:ascii="Consolas" w:hAnsi="Consolas"/>
          <w:sz w:val="20"/>
          <w:szCs w:val="20"/>
        </w:rPr>
      </w:pPr>
      <w:r w:rsidRPr="00ED2106">
        <w:rPr>
          <w:rFonts w:ascii="Consolas" w:hAnsi="Consolas"/>
          <w:sz w:val="20"/>
          <w:szCs w:val="20"/>
        </w:rPr>
        <w:t>}</w:t>
      </w:r>
    </w:p>
    <w:p w:rsidR="00DC6459" w:rsidRPr="00ED2106" w:rsidRDefault="00DC6459">
      <w:pPr>
        <w:pStyle w:val="Consolas"/>
        <w:spacing w:before="60" w:after="58" w:line="240" w:lineRule="auto"/>
        <w:contextualSpacing/>
        <w:rPr>
          <w:rFonts w:ascii="Consolas" w:hAnsi="Consolas"/>
          <w:sz w:val="20"/>
          <w:szCs w:val="20"/>
        </w:rPr>
      </w:pPr>
    </w:p>
    <w:p w:rsidR="00E72719" w:rsidRDefault="00C33525">
      <w:pPr>
        <w:pStyle w:val="naslovslike"/>
      </w:pPr>
      <w:r>
        <w:t>Slika 1.1 Iscrtavanje panela sa porukama</w:t>
      </w:r>
    </w:p>
    <w:p w:rsidR="00E72719" w:rsidRDefault="003E578A" w:rsidP="00DC6459">
      <w:pPr>
        <w:pStyle w:val="naslovslike"/>
        <w:ind w:left="0" w:firstLine="0"/>
        <w:rPr>
          <w:b w:val="0"/>
          <w:color w:val="auto"/>
          <w:sz w:val="24"/>
        </w:rPr>
      </w:pPr>
      <w:r w:rsidRPr="003E578A">
        <w:rPr>
          <w:b w:val="0"/>
          <w:color w:val="auto"/>
          <w:sz w:val="24"/>
        </w:rPr>
        <w:t>Glavni okvi</w:t>
      </w:r>
      <w:r>
        <w:rPr>
          <w:b w:val="0"/>
          <w:color w:val="auto"/>
          <w:sz w:val="24"/>
        </w:rPr>
        <w:t>r aplikacije sadrži dugme za kreiranje nove poruke i prikaz korisnikovih labela. Ovaj okvir je vidiljiv korisniku u svim situacijama. Ukoliko korisnik zabere kreiranje nove poruke prikazaće mu se prozor kao na slici broj.</w:t>
      </w:r>
    </w:p>
    <w:p w:rsidR="00D906A5" w:rsidRDefault="00D906A5" w:rsidP="00DC6459">
      <w:pPr>
        <w:pStyle w:val="naslovslike"/>
        <w:ind w:left="0" w:firstLine="0"/>
        <w:rPr>
          <w:b w:val="0"/>
          <w:color w:val="auto"/>
          <w:sz w:val="24"/>
        </w:rPr>
      </w:pPr>
      <w:r>
        <w:rPr>
          <w:b w:val="0"/>
          <w:noProof/>
          <w:color w:val="auto"/>
          <w:sz w:val="24"/>
          <w:lang w:val="en-US"/>
        </w:rPr>
        <w:drawing>
          <wp:inline distT="0" distB="0" distL="0" distR="0">
            <wp:extent cx="4723130" cy="2156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pos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723130" cy="2156460"/>
                    </a:xfrm>
                    <a:prstGeom prst="rect">
                      <a:avLst/>
                    </a:prstGeom>
                  </pic:spPr>
                </pic:pic>
              </a:graphicData>
            </a:graphic>
          </wp:inline>
        </w:drawing>
      </w:r>
    </w:p>
    <w:p w:rsidR="003E578A" w:rsidRDefault="003E578A" w:rsidP="003E578A">
      <w:pPr>
        <w:pStyle w:val="naslovslike"/>
      </w:pPr>
      <w:r>
        <w:t>Slika 1.1 Panel za kreiranje nove poruke</w:t>
      </w:r>
    </w:p>
    <w:p w:rsidR="008966F5" w:rsidRDefault="008966F5" w:rsidP="008966F5">
      <w:pPr>
        <w:pStyle w:val="naslovslike"/>
        <w:ind w:left="0" w:firstLine="0"/>
        <w:rPr>
          <w:b w:val="0"/>
          <w:color w:val="auto"/>
          <w:sz w:val="24"/>
        </w:rPr>
      </w:pPr>
      <w:r w:rsidRPr="008966F5">
        <w:rPr>
          <w:b w:val="0"/>
          <w:color w:val="auto"/>
          <w:sz w:val="24"/>
        </w:rPr>
        <w:t>Nakon</w:t>
      </w:r>
      <w:r>
        <w:rPr>
          <w:b w:val="0"/>
          <w:color w:val="auto"/>
          <w:sz w:val="24"/>
        </w:rPr>
        <w:t xml:space="preserve"> što korisnik unese podatke, prozor za slanje poruke izgleda kao na slici broj. </w:t>
      </w:r>
    </w:p>
    <w:p w:rsidR="008966F5" w:rsidRPr="008966F5" w:rsidRDefault="008966F5" w:rsidP="008966F5">
      <w:pPr>
        <w:pStyle w:val="naslovslike"/>
        <w:ind w:left="0" w:firstLine="0"/>
        <w:rPr>
          <w:b w:val="0"/>
          <w:color w:val="auto"/>
          <w:sz w:val="24"/>
        </w:rPr>
      </w:pPr>
      <w:r>
        <w:rPr>
          <w:b w:val="0"/>
          <w:noProof/>
          <w:color w:val="auto"/>
          <w:sz w:val="24"/>
          <w:lang w:val="en-US"/>
        </w:rPr>
        <w:lastRenderedPageBreak/>
        <w:drawing>
          <wp:inline distT="0" distB="0" distL="0" distR="0">
            <wp:extent cx="4723130" cy="2156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remipsum.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723130" cy="2156460"/>
                    </a:xfrm>
                    <a:prstGeom prst="rect">
                      <a:avLst/>
                    </a:prstGeom>
                  </pic:spPr>
                </pic:pic>
              </a:graphicData>
            </a:graphic>
          </wp:inline>
        </w:drawing>
      </w:r>
    </w:p>
    <w:p w:rsidR="00D906A5" w:rsidRDefault="00D906A5" w:rsidP="00D906A5">
      <w:pPr>
        <w:pStyle w:val="naslovslike"/>
      </w:pPr>
      <w:r>
        <w:t xml:space="preserve">Slika 1.1 </w:t>
      </w:r>
      <w:r w:rsidR="008966F5">
        <w:t>Panel za</w:t>
      </w:r>
      <w:r>
        <w:t xml:space="preserve"> kreiranje poruke</w:t>
      </w:r>
      <w:r w:rsidR="008966F5">
        <w:t xml:space="preserve"> 2</w:t>
      </w:r>
    </w:p>
    <w:p w:rsidR="00A37442" w:rsidRDefault="00037EC9" w:rsidP="008966F5">
      <w:pPr>
        <w:pStyle w:val="naslovslike"/>
        <w:ind w:left="0" w:firstLine="0"/>
        <w:rPr>
          <w:b w:val="0"/>
          <w:color w:val="auto"/>
          <w:sz w:val="24"/>
        </w:rPr>
      </w:pPr>
      <w:r>
        <w:rPr>
          <w:b w:val="0"/>
          <w:color w:val="auto"/>
          <w:sz w:val="24"/>
        </w:rPr>
        <w:t>I</w:t>
      </w:r>
      <w:r w:rsidR="00A37442">
        <w:rPr>
          <w:b w:val="0"/>
          <w:color w:val="auto"/>
          <w:sz w:val="24"/>
        </w:rPr>
        <w:t>scrtavanje ove komponente se</w:t>
      </w:r>
      <w:r w:rsidR="00904082">
        <w:rPr>
          <w:b w:val="0"/>
          <w:color w:val="auto"/>
          <w:sz w:val="24"/>
        </w:rPr>
        <w:t xml:space="preserve"> vrši metoda drawCompose koja se nalazi na slici</w:t>
      </w:r>
      <w:r>
        <w:rPr>
          <w:b w:val="0"/>
          <w:color w:val="auto"/>
          <w:sz w:val="24"/>
        </w:rPr>
        <w:t xml:space="preserve"> broj i </w:t>
      </w:r>
      <w:r w:rsidR="00904082">
        <w:rPr>
          <w:b w:val="0"/>
          <w:color w:val="auto"/>
          <w:sz w:val="24"/>
        </w:rPr>
        <w:t xml:space="preserve">metoda drawComposeButtons </w:t>
      </w:r>
      <w:bookmarkStart w:id="147" w:name="_GoBack"/>
      <w:bookmarkEnd w:id="147"/>
      <w:r>
        <w:rPr>
          <w:b w:val="0"/>
          <w:color w:val="auto"/>
          <w:sz w:val="24"/>
        </w:rPr>
        <w:t>slici broj na kojoj je iscrtavaju dugmad</w:t>
      </w:r>
      <w:r w:rsidR="00A37442">
        <w:rPr>
          <w:b w:val="0"/>
          <w:color w:val="auto"/>
          <w:sz w:val="24"/>
        </w:rPr>
        <w:t>.</w:t>
      </w:r>
    </w:p>
    <w:p w:rsidR="00A37442" w:rsidRPr="00A37442" w:rsidRDefault="00A37442" w:rsidP="00037EC9">
      <w:pPr>
        <w:pStyle w:val="naslovslike"/>
        <w:spacing w:after="0"/>
        <w:ind w:left="0" w:firstLine="0"/>
        <w:rPr>
          <w:rFonts w:ascii="Consolas" w:hAnsi="Consolas"/>
          <w:b w:val="0"/>
          <w:color w:val="auto"/>
          <w:szCs w:val="20"/>
        </w:rPr>
      </w:pPr>
      <w:r w:rsidRPr="00A37442">
        <w:rPr>
          <w:rFonts w:ascii="Consolas" w:hAnsi="Consolas"/>
          <w:b w:val="0"/>
          <w:color w:val="auto"/>
          <w:szCs w:val="20"/>
        </w:rPr>
        <w:t>export default function drawCompose() {</w:t>
      </w:r>
    </w:p>
    <w:p w:rsidR="00A37442" w:rsidRPr="00A37442" w:rsidRDefault="00A37442" w:rsidP="00F1264B">
      <w:pPr>
        <w:pStyle w:val="naslovslike"/>
        <w:spacing w:after="0"/>
        <w:rPr>
          <w:rFonts w:ascii="Consolas" w:hAnsi="Consolas"/>
          <w:b w:val="0"/>
          <w:color w:val="auto"/>
          <w:szCs w:val="20"/>
        </w:rPr>
      </w:pPr>
    </w:p>
    <w:p w:rsidR="00A37442" w:rsidRPr="00A37442" w:rsidRDefault="00A37442" w:rsidP="00037EC9">
      <w:pPr>
        <w:pStyle w:val="naslovslike"/>
        <w:spacing w:after="0"/>
        <w:ind w:left="0"/>
        <w:rPr>
          <w:rFonts w:ascii="Consolas" w:hAnsi="Consolas"/>
          <w:b w:val="0"/>
          <w:color w:val="auto"/>
          <w:szCs w:val="20"/>
        </w:rPr>
      </w:pPr>
      <w:r w:rsidRPr="00A37442">
        <w:rPr>
          <w:rFonts w:ascii="Consolas" w:hAnsi="Consolas"/>
          <w:b w:val="0"/>
          <w:color w:val="auto"/>
          <w:szCs w:val="20"/>
        </w:rPr>
        <w:t>var vp9 = new VerticalPanel('vp9', 'col-sm-9 col-md-10');</w:t>
      </w:r>
    </w:p>
    <w:p w:rsidR="00A37442" w:rsidRPr="00A37442" w:rsidRDefault="00A37442" w:rsidP="00F1264B">
      <w:pPr>
        <w:pStyle w:val="naslovslike"/>
        <w:spacing w:after="0"/>
        <w:rPr>
          <w:rFonts w:ascii="Consolas" w:hAnsi="Consolas"/>
          <w:b w:val="0"/>
          <w:color w:val="auto"/>
          <w:szCs w:val="20"/>
        </w:rPr>
      </w:pP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var vp10 = new VerticalPanel('vp10', 'inbox-body');</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vp9.add(vp10);</w:t>
      </w:r>
    </w:p>
    <w:p w:rsidR="00A37442" w:rsidRPr="00A37442" w:rsidRDefault="00A37442" w:rsidP="00F1264B">
      <w:pPr>
        <w:pStyle w:val="naslovslike"/>
        <w:spacing w:after="0"/>
        <w:rPr>
          <w:rFonts w:ascii="Consolas" w:hAnsi="Consolas"/>
          <w:b w:val="0"/>
          <w:color w:val="auto"/>
          <w:szCs w:val="20"/>
        </w:rPr>
      </w:pP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var vp11 = new VerticalPanel('vp11', 'heading-inbox row');</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vp10.add(vp11);</w:t>
      </w:r>
    </w:p>
    <w:p w:rsidR="00A37442" w:rsidRPr="00A37442" w:rsidRDefault="00A37442" w:rsidP="00F1264B">
      <w:pPr>
        <w:pStyle w:val="naslovslike"/>
        <w:spacing w:after="0"/>
        <w:rPr>
          <w:rFonts w:ascii="Consolas" w:hAnsi="Consolas"/>
          <w:b w:val="0"/>
          <w:color w:val="auto"/>
          <w:szCs w:val="20"/>
        </w:rPr>
      </w:pP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var vp12 = new VerticalPanel('vp12', 'col-md-12');</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vp11.add(vp12);</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var inputEmail = new InputField('inputEmail', 'form-control', 'email', 'To');</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vp12.add(inputEmail);</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var hr1 = new HR('hr1', '');</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vp12.add(hr1);</w:t>
      </w:r>
    </w:p>
    <w:p w:rsidR="00A37442" w:rsidRPr="00A37442" w:rsidRDefault="00A37442" w:rsidP="00F1264B">
      <w:pPr>
        <w:pStyle w:val="naslovslike"/>
        <w:spacing w:after="0"/>
        <w:rPr>
          <w:rFonts w:ascii="Consolas" w:hAnsi="Consolas"/>
          <w:b w:val="0"/>
          <w:color w:val="auto"/>
          <w:szCs w:val="20"/>
        </w:rPr>
      </w:pP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var vp13 = new VerticalPanel('vp13', 'view-mail');</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vp10.add(vp13);</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lastRenderedPageBreak/>
        <w:t xml:space="preserve">    var inputTitle = new InputField('inputTitle', 'form-control', 'text', 'Title');</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vp13.add(inputTitle);</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var emptyRow2 = new EmptyRow('er2', '');</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vp13.add(emptyRow2);</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var inputMessage = new InputArea('inputMessage', 'form-control', 'Enter a message', 13, 50);</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vp13.add(inputMessage);</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var emptyRow3 = new EmptyRow('er3', '');</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vp13.add(emptyRow3);</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var vp14 = drawComposeButtons();</w:t>
      </w: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vp10.add(vp14);</w:t>
      </w:r>
    </w:p>
    <w:p w:rsidR="00A37442" w:rsidRPr="00A37442" w:rsidRDefault="00A37442" w:rsidP="00F1264B">
      <w:pPr>
        <w:pStyle w:val="naslovslike"/>
        <w:spacing w:after="0"/>
        <w:rPr>
          <w:rFonts w:ascii="Consolas" w:hAnsi="Consolas"/>
          <w:b w:val="0"/>
          <w:color w:val="auto"/>
          <w:szCs w:val="20"/>
        </w:rPr>
      </w:pPr>
    </w:p>
    <w:p w:rsidR="00A37442" w:rsidRPr="00A37442" w:rsidRDefault="00A37442" w:rsidP="00F1264B">
      <w:pPr>
        <w:pStyle w:val="naslovslike"/>
        <w:spacing w:after="0"/>
        <w:rPr>
          <w:rFonts w:ascii="Consolas" w:hAnsi="Consolas"/>
          <w:b w:val="0"/>
          <w:color w:val="auto"/>
          <w:szCs w:val="20"/>
        </w:rPr>
      </w:pPr>
      <w:r w:rsidRPr="00A37442">
        <w:rPr>
          <w:rFonts w:ascii="Consolas" w:hAnsi="Consolas"/>
          <w:b w:val="0"/>
          <w:color w:val="auto"/>
          <w:szCs w:val="20"/>
        </w:rPr>
        <w:t xml:space="preserve">    return vp9;</w:t>
      </w:r>
    </w:p>
    <w:p w:rsidR="00A37442" w:rsidRDefault="00A37442" w:rsidP="00F1264B">
      <w:pPr>
        <w:pStyle w:val="naslovslike"/>
        <w:spacing w:after="0"/>
        <w:ind w:left="0" w:firstLine="0"/>
        <w:rPr>
          <w:rFonts w:ascii="Consolas" w:hAnsi="Consolas"/>
          <w:b w:val="0"/>
          <w:color w:val="auto"/>
          <w:szCs w:val="20"/>
        </w:rPr>
      </w:pPr>
      <w:r w:rsidRPr="00A37442">
        <w:rPr>
          <w:rFonts w:ascii="Consolas" w:hAnsi="Consolas"/>
          <w:b w:val="0"/>
          <w:color w:val="auto"/>
          <w:szCs w:val="20"/>
        </w:rPr>
        <w:t>}</w:t>
      </w:r>
    </w:p>
    <w:p w:rsidR="00F1264B" w:rsidRPr="00A37442" w:rsidRDefault="00F1264B" w:rsidP="00F1264B">
      <w:pPr>
        <w:pStyle w:val="naslovslike"/>
        <w:spacing w:after="0"/>
        <w:ind w:left="0" w:firstLine="0"/>
        <w:rPr>
          <w:rFonts w:ascii="Consolas" w:hAnsi="Consolas"/>
          <w:b w:val="0"/>
          <w:color w:val="auto"/>
          <w:szCs w:val="20"/>
        </w:rPr>
      </w:pPr>
    </w:p>
    <w:p w:rsidR="00A37442" w:rsidRDefault="00A37442" w:rsidP="00A37442">
      <w:pPr>
        <w:pStyle w:val="naslovslike"/>
      </w:pPr>
      <w:r>
        <w:t>Slika 1.1 Iscrtavanje panela za kreiranje poruke</w:t>
      </w:r>
    </w:p>
    <w:p w:rsidR="00037EC9" w:rsidRDefault="00037EC9" w:rsidP="00B41041">
      <w:pPr>
        <w:pStyle w:val="naslovslike"/>
        <w:spacing w:line="240" w:lineRule="auto"/>
        <w:ind w:left="0" w:firstLine="0"/>
      </w:pPr>
    </w:p>
    <w:p w:rsidR="00037EC9" w:rsidRPr="00037EC9" w:rsidRDefault="00037EC9" w:rsidP="00B41041">
      <w:pPr>
        <w:pStyle w:val="naslovslike"/>
        <w:spacing w:beforeLines="60" w:before="144" w:afterLines="60" w:after="144" w:line="240" w:lineRule="auto"/>
        <w:ind w:left="0" w:firstLine="0"/>
        <w:rPr>
          <w:rFonts w:ascii="Consolas" w:hAnsi="Consolas"/>
          <w:b w:val="0"/>
          <w:color w:val="auto"/>
          <w:szCs w:val="20"/>
        </w:rPr>
      </w:pPr>
      <w:r w:rsidRPr="00037EC9">
        <w:rPr>
          <w:rFonts w:ascii="Consolas" w:hAnsi="Consolas"/>
          <w:b w:val="0"/>
          <w:color w:val="auto"/>
          <w:szCs w:val="20"/>
        </w:rPr>
        <w:t>export default function drawComposeButtons() {</w:t>
      </w:r>
    </w:p>
    <w:p w:rsidR="00037EC9" w:rsidRPr="00037EC9" w:rsidRDefault="00037EC9" w:rsidP="00B41041">
      <w:pPr>
        <w:pStyle w:val="naslovslike"/>
        <w:spacing w:beforeLines="60" w:before="144" w:afterLines="60" w:after="144" w:line="240" w:lineRule="auto"/>
        <w:ind w:left="0"/>
        <w:rPr>
          <w:rFonts w:ascii="Consolas" w:hAnsi="Consolas"/>
          <w:b w:val="0"/>
          <w:color w:val="auto"/>
          <w:szCs w:val="20"/>
        </w:rPr>
      </w:pPr>
      <w:r w:rsidRPr="00037EC9">
        <w:rPr>
          <w:rFonts w:ascii="Consolas" w:hAnsi="Consolas"/>
          <w:b w:val="0"/>
          <w:color w:val="auto"/>
          <w:szCs w:val="20"/>
        </w:rPr>
        <w:t>var vp14 = new VerticalPanel('vp14', 'compose-btn pull-left');</w:t>
      </w:r>
    </w:p>
    <w:p w:rsidR="00B41041" w:rsidRDefault="00037EC9" w:rsidP="00B41041">
      <w:pPr>
        <w:pStyle w:val="naslovslike"/>
        <w:spacing w:beforeLines="60" w:before="144" w:afterLines="60" w:after="144" w:line="240" w:lineRule="auto"/>
        <w:ind w:left="0"/>
        <w:rPr>
          <w:rFonts w:ascii="Consolas" w:hAnsi="Consolas"/>
          <w:b w:val="0"/>
          <w:color w:val="auto"/>
          <w:szCs w:val="20"/>
        </w:rPr>
      </w:pPr>
      <w:r w:rsidRPr="00037EC9">
        <w:rPr>
          <w:rFonts w:ascii="Consolas" w:hAnsi="Consolas"/>
          <w:b w:val="0"/>
          <w:color w:val="auto"/>
          <w:szCs w:val="20"/>
        </w:rPr>
        <w:t>var buttonSend = new AContainer('buttonSend', 'btn btn-sm btn-primary', 'Send ', '', '');</w:t>
      </w:r>
    </w:p>
    <w:p w:rsidR="00037EC9" w:rsidRPr="00037EC9" w:rsidRDefault="00037EC9" w:rsidP="00B41041">
      <w:pPr>
        <w:pStyle w:val="naslovslike"/>
        <w:spacing w:beforeLines="60" w:before="144" w:afterLines="60" w:after="144" w:line="240" w:lineRule="auto"/>
        <w:ind w:left="0"/>
        <w:rPr>
          <w:rFonts w:ascii="Consolas" w:hAnsi="Consolas"/>
          <w:b w:val="0"/>
          <w:color w:val="auto"/>
          <w:szCs w:val="20"/>
        </w:rPr>
      </w:pPr>
      <w:r w:rsidRPr="00037EC9">
        <w:rPr>
          <w:rFonts w:ascii="Consolas" w:hAnsi="Consolas"/>
          <w:b w:val="0"/>
          <w:color w:val="auto"/>
          <w:szCs w:val="20"/>
        </w:rPr>
        <w:t>vp14.add(buttonSend);</w:t>
      </w:r>
    </w:p>
    <w:p w:rsidR="00B41041" w:rsidRDefault="00037EC9" w:rsidP="00B41041">
      <w:pPr>
        <w:pStyle w:val="naslovslike"/>
        <w:spacing w:beforeLines="60" w:before="144" w:afterLines="60" w:after="144" w:line="240" w:lineRule="auto"/>
        <w:ind w:left="0"/>
        <w:rPr>
          <w:rFonts w:ascii="Consolas" w:hAnsi="Consolas"/>
          <w:b w:val="0"/>
          <w:color w:val="auto"/>
          <w:szCs w:val="20"/>
        </w:rPr>
      </w:pPr>
      <w:r w:rsidRPr="00037EC9">
        <w:rPr>
          <w:rFonts w:ascii="Consolas" w:hAnsi="Consolas"/>
          <w:b w:val="0"/>
          <w:color w:val="auto"/>
          <w:szCs w:val="20"/>
        </w:rPr>
        <w:t>var i1 = new I('i1', 'fa fa-envelope');</w:t>
      </w:r>
    </w:p>
    <w:p w:rsidR="00037EC9" w:rsidRPr="00037EC9" w:rsidRDefault="00037EC9" w:rsidP="00B41041">
      <w:pPr>
        <w:pStyle w:val="naslovslike"/>
        <w:spacing w:beforeLines="60" w:before="144" w:afterLines="60" w:after="144" w:line="240" w:lineRule="auto"/>
        <w:ind w:left="0"/>
        <w:rPr>
          <w:rFonts w:ascii="Consolas" w:hAnsi="Consolas"/>
          <w:b w:val="0"/>
          <w:color w:val="auto"/>
          <w:szCs w:val="20"/>
        </w:rPr>
      </w:pPr>
      <w:r w:rsidRPr="00037EC9">
        <w:rPr>
          <w:rFonts w:ascii="Consolas" w:hAnsi="Consolas"/>
          <w:b w:val="0"/>
          <w:color w:val="auto"/>
          <w:szCs w:val="20"/>
        </w:rPr>
        <w:t>buttonSend.add(i1);</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var ec1 = new EmptyCol('ec1', '');</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vp14.add(ec1);</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buttonSend.onclick = function (e) {</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e.preventDefault();</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e.stopImmediatePropagation();</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console.log('SEND');</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lastRenderedPageBreak/>
        <w:t xml:space="preserve">        var to = document.getElementById('inputEmail').value;</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var subject = document.getElementById('inputTitle').value;</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var bodyText = document.getElementById('inputMessage').value;</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var vp7 = buttonSend.findById("vp7");</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var vp9 = buttonSend.findById("vp9");</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vp9.remove(vp7);</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let axios = window._api.axios;</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let messageManager = new MessageManager(axios);</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messageManager.sendMessage(to, subject, bodyText)</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.then(response =&gt; {</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var component = drawSingleMail(messageManager.message);</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vp7.add(component);</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p>
    <w:p w:rsidR="00037EC9" w:rsidRPr="00037EC9" w:rsidRDefault="00037EC9" w:rsidP="00B41041">
      <w:pPr>
        <w:pStyle w:val="naslovslike"/>
        <w:spacing w:beforeLines="60" w:before="144" w:afterLines="60" w:after="144" w:line="240" w:lineRule="auto"/>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037EC9">
      <w:pPr>
        <w:pStyle w:val="naslovslike"/>
        <w:spacing w:beforeLines="60" w:before="144" w:afterLines="60" w:after="144"/>
        <w:rPr>
          <w:rFonts w:ascii="Consolas" w:hAnsi="Consolas"/>
          <w:b w:val="0"/>
          <w:color w:val="auto"/>
          <w:szCs w:val="20"/>
        </w:rPr>
      </w:pP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var buttonDraft = new AContainer('buttonDraft', 'btn btn-sm btn-default', 'Save draft ', '', '');</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vp14.add(buttonDraft);</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var i2 = new I('i2', 'fa fa-envelope');</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buttonDraft.add(i2);</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var ec2 = new EmptyCol('ec2', '');</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vp14.add(ec2);</w:t>
      </w:r>
    </w:p>
    <w:p w:rsidR="00037EC9" w:rsidRPr="00037EC9" w:rsidRDefault="00037EC9" w:rsidP="00037EC9">
      <w:pPr>
        <w:pStyle w:val="naslovslike"/>
        <w:spacing w:beforeLines="60" w:before="144" w:afterLines="60" w:after="144"/>
        <w:rPr>
          <w:rFonts w:ascii="Consolas" w:hAnsi="Consolas"/>
          <w:b w:val="0"/>
          <w:color w:val="auto"/>
          <w:szCs w:val="20"/>
        </w:rPr>
      </w:pP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buttonDraft.onclick = function (e) {</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e.preventDefault();</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e.stopImmediatePropagation();</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console.log('DRAFT');</w:t>
      </w:r>
    </w:p>
    <w:p w:rsidR="00037EC9" w:rsidRPr="00037EC9" w:rsidRDefault="00037EC9" w:rsidP="00037EC9">
      <w:pPr>
        <w:pStyle w:val="naslovslike"/>
        <w:spacing w:beforeLines="60" w:before="144" w:afterLines="60" w:after="144"/>
        <w:rPr>
          <w:rFonts w:ascii="Consolas" w:hAnsi="Consolas"/>
          <w:b w:val="0"/>
          <w:color w:val="auto"/>
          <w:szCs w:val="20"/>
        </w:rPr>
      </w:pP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var to = document.getElementById('inputEmail').value;</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var subject = document.getElementById('inputTitle').value;</w:t>
      </w:r>
    </w:p>
    <w:p w:rsidR="00037EC9" w:rsidRPr="00037EC9" w:rsidRDefault="00037EC9" w:rsidP="00B41041">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var bodyText = document.getEle</w:t>
      </w:r>
      <w:r w:rsidR="00B41041">
        <w:rPr>
          <w:rFonts w:ascii="Consolas" w:hAnsi="Consolas"/>
          <w:b w:val="0"/>
          <w:color w:val="auto"/>
          <w:szCs w:val="20"/>
        </w:rPr>
        <w:t>mentById('inputMessage').value;</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var vp7 = buttonDraft.findById("vp7");</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var vp9 = buttonDraft.findById("vp9");</w:t>
      </w:r>
    </w:p>
    <w:p w:rsidR="00037EC9" w:rsidRPr="00037EC9" w:rsidRDefault="00B41041" w:rsidP="00B41041">
      <w:pPr>
        <w:pStyle w:val="naslovslike"/>
        <w:spacing w:beforeLines="60" w:before="144" w:afterLines="60" w:after="144"/>
        <w:rPr>
          <w:rFonts w:ascii="Consolas" w:hAnsi="Consolas"/>
          <w:b w:val="0"/>
          <w:color w:val="auto"/>
          <w:szCs w:val="20"/>
        </w:rPr>
      </w:pPr>
      <w:r>
        <w:rPr>
          <w:rFonts w:ascii="Consolas" w:hAnsi="Consolas"/>
          <w:b w:val="0"/>
          <w:color w:val="auto"/>
          <w:szCs w:val="20"/>
        </w:rPr>
        <w:t xml:space="preserve">        vp9.remove(vp7);</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let axios = window._api.axios;</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let messageManager = new MessageManager(axios);</w:t>
      </w:r>
    </w:p>
    <w:p w:rsidR="00037EC9" w:rsidRPr="00037EC9" w:rsidRDefault="00037EC9" w:rsidP="00037EC9">
      <w:pPr>
        <w:pStyle w:val="naslovslike"/>
        <w:spacing w:beforeLines="60" w:before="144" w:afterLines="60" w:after="144"/>
        <w:rPr>
          <w:rFonts w:ascii="Consolas" w:hAnsi="Consolas"/>
          <w:b w:val="0"/>
          <w:color w:val="auto"/>
          <w:szCs w:val="20"/>
        </w:rPr>
      </w:pP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messageManager.draftMessage(to, subject, bodyText)</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.then(response =&gt; {</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var component = drawInbox(messageManager.messages);</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vp7.add(component);</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037EC9">
      <w:pPr>
        <w:pStyle w:val="naslovslike"/>
        <w:spacing w:beforeLines="60" w:before="144" w:afterLines="60" w:after="144"/>
        <w:rPr>
          <w:rFonts w:ascii="Consolas" w:hAnsi="Consolas"/>
          <w:b w:val="0"/>
          <w:color w:val="auto"/>
          <w:szCs w:val="20"/>
        </w:rPr>
      </w:pP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037EC9">
      <w:pPr>
        <w:pStyle w:val="naslovslike"/>
        <w:spacing w:beforeLines="60" w:before="144" w:afterLines="60" w:after="144"/>
        <w:rPr>
          <w:rFonts w:ascii="Consolas" w:hAnsi="Consolas"/>
          <w:b w:val="0"/>
          <w:color w:val="auto"/>
          <w:szCs w:val="20"/>
        </w:rPr>
      </w:pP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lastRenderedPageBreak/>
        <w:t xml:space="preserve">    var buttonDiscard = new AContainer('buttonDiscard', 'btn btn-sm btn-primary', 'Discard ', '', '');</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vp14.add(buttonDiscard);</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var i3 = new I('i3', 'fa fa-trash-o');</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buttonDiscard.add(i3);</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var ec3 = new EmptyCol('ec3', '');</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vp14.add(ec3);</w:t>
      </w:r>
    </w:p>
    <w:p w:rsidR="00037EC9" w:rsidRPr="00037EC9" w:rsidRDefault="00037EC9" w:rsidP="00037EC9">
      <w:pPr>
        <w:pStyle w:val="naslovslike"/>
        <w:spacing w:beforeLines="60" w:before="144" w:afterLines="60" w:after="144"/>
        <w:rPr>
          <w:rFonts w:ascii="Consolas" w:hAnsi="Consolas"/>
          <w:b w:val="0"/>
          <w:color w:val="auto"/>
          <w:szCs w:val="20"/>
        </w:rPr>
      </w:pP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buttonDiscard.onclick = function (e) {</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e.preventDefault();</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e.stopImmediatePropagation();</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console.log('DISCARD');</w:t>
      </w:r>
    </w:p>
    <w:p w:rsidR="00037EC9" w:rsidRPr="00037EC9" w:rsidRDefault="00037EC9" w:rsidP="00037EC9">
      <w:pPr>
        <w:pStyle w:val="naslovslike"/>
        <w:spacing w:beforeLines="60" w:before="144" w:afterLines="60" w:after="144"/>
        <w:rPr>
          <w:rFonts w:ascii="Consolas" w:hAnsi="Consolas"/>
          <w:b w:val="0"/>
          <w:color w:val="auto"/>
          <w:szCs w:val="20"/>
        </w:rPr>
      </w:pP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var vp7 = buttonDiscard.findById("vp7");</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var vp9 = buttonDiscard.findById("vp9");</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vp9.remove(vp7);</w:t>
      </w:r>
    </w:p>
    <w:p w:rsidR="00037EC9" w:rsidRPr="00037EC9" w:rsidRDefault="00037EC9" w:rsidP="00037EC9">
      <w:pPr>
        <w:pStyle w:val="naslovslike"/>
        <w:spacing w:beforeLines="60" w:before="144" w:afterLines="60" w:after="144"/>
        <w:rPr>
          <w:rFonts w:ascii="Consolas" w:hAnsi="Consolas"/>
          <w:b w:val="0"/>
          <w:color w:val="auto"/>
          <w:szCs w:val="20"/>
        </w:rPr>
      </w:pP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let axios = window._api.axios;</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let messageManager = new MessageManager(axios);</w:t>
      </w:r>
    </w:p>
    <w:p w:rsidR="00037EC9" w:rsidRPr="00037EC9" w:rsidRDefault="00037EC9" w:rsidP="00037EC9">
      <w:pPr>
        <w:pStyle w:val="naslovslike"/>
        <w:spacing w:beforeLines="60" w:before="144" w:afterLines="60" w:after="144"/>
        <w:rPr>
          <w:rFonts w:ascii="Consolas" w:hAnsi="Consolas"/>
          <w:b w:val="0"/>
          <w:color w:val="auto"/>
          <w:szCs w:val="20"/>
        </w:rPr>
      </w:pP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messageManager.fetchMessages("INBOX")</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.then(response =&gt; {</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var component = drawInbox(messageManager.messages);</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vp7.add(component);</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w:t>
      </w:r>
    </w:p>
    <w:p w:rsidR="00037EC9" w:rsidRPr="00037EC9" w:rsidRDefault="00037EC9" w:rsidP="00F0151E">
      <w:pPr>
        <w:pStyle w:val="naslovslike"/>
        <w:spacing w:beforeLines="60" w:before="144" w:afterLines="60" w:after="144"/>
        <w:ind w:left="0" w:firstLine="0"/>
        <w:rPr>
          <w:rFonts w:ascii="Consolas" w:hAnsi="Consolas"/>
          <w:b w:val="0"/>
          <w:color w:val="auto"/>
          <w:szCs w:val="20"/>
        </w:rPr>
      </w:pP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var hr2 = new HR('hr2', '');</w:t>
      </w: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vp14.add(hr2);</w:t>
      </w:r>
    </w:p>
    <w:p w:rsidR="00037EC9" w:rsidRPr="00037EC9" w:rsidRDefault="00037EC9" w:rsidP="00037EC9">
      <w:pPr>
        <w:pStyle w:val="naslovslike"/>
        <w:spacing w:beforeLines="60" w:before="144" w:afterLines="60" w:after="144"/>
        <w:rPr>
          <w:rFonts w:ascii="Consolas" w:hAnsi="Consolas"/>
          <w:b w:val="0"/>
          <w:color w:val="auto"/>
          <w:szCs w:val="20"/>
        </w:rPr>
      </w:pPr>
    </w:p>
    <w:p w:rsidR="00037EC9" w:rsidRPr="00037EC9" w:rsidRDefault="00037EC9" w:rsidP="00037EC9">
      <w:pPr>
        <w:pStyle w:val="naslovslike"/>
        <w:spacing w:beforeLines="60" w:before="144" w:afterLines="60" w:after="144"/>
        <w:rPr>
          <w:rFonts w:ascii="Consolas" w:hAnsi="Consolas"/>
          <w:b w:val="0"/>
          <w:color w:val="auto"/>
          <w:szCs w:val="20"/>
        </w:rPr>
      </w:pPr>
      <w:r w:rsidRPr="00037EC9">
        <w:rPr>
          <w:rFonts w:ascii="Consolas" w:hAnsi="Consolas"/>
          <w:b w:val="0"/>
          <w:color w:val="auto"/>
          <w:szCs w:val="20"/>
        </w:rPr>
        <w:t xml:space="preserve">    return vp14;</w:t>
      </w:r>
    </w:p>
    <w:p w:rsidR="00037EC9" w:rsidRPr="00037EC9" w:rsidRDefault="00037EC9" w:rsidP="00037EC9">
      <w:pPr>
        <w:pStyle w:val="naslovslike"/>
        <w:spacing w:beforeLines="60" w:before="144" w:afterLines="60" w:after="144"/>
        <w:ind w:left="0" w:firstLine="0"/>
        <w:rPr>
          <w:rFonts w:ascii="Consolas" w:hAnsi="Consolas"/>
          <w:b w:val="0"/>
          <w:color w:val="auto"/>
          <w:szCs w:val="20"/>
        </w:rPr>
      </w:pPr>
      <w:r w:rsidRPr="00037EC9">
        <w:rPr>
          <w:rFonts w:ascii="Consolas" w:hAnsi="Consolas"/>
          <w:b w:val="0"/>
          <w:color w:val="auto"/>
          <w:szCs w:val="20"/>
        </w:rPr>
        <w:t>}</w:t>
      </w:r>
    </w:p>
    <w:p w:rsidR="00037EC9" w:rsidRDefault="00037EC9" w:rsidP="00037EC9">
      <w:pPr>
        <w:pStyle w:val="naslovslike"/>
      </w:pPr>
      <w:r>
        <w:t>Slika 1.1 Iscrtavanje panela za kreiranje poruke</w:t>
      </w:r>
      <w:r>
        <w:t xml:space="preserve"> 2</w:t>
      </w:r>
    </w:p>
    <w:p w:rsidR="00A37442" w:rsidRDefault="00A37442" w:rsidP="008966F5">
      <w:pPr>
        <w:pStyle w:val="naslovslike"/>
        <w:ind w:left="0" w:firstLine="0"/>
        <w:rPr>
          <w:b w:val="0"/>
          <w:color w:val="auto"/>
          <w:sz w:val="24"/>
        </w:rPr>
      </w:pPr>
    </w:p>
    <w:p w:rsidR="008966F5" w:rsidRDefault="008966F5" w:rsidP="008966F5">
      <w:pPr>
        <w:pStyle w:val="naslovslike"/>
        <w:ind w:left="0" w:firstLine="0"/>
        <w:rPr>
          <w:b w:val="0"/>
          <w:color w:val="auto"/>
          <w:sz w:val="24"/>
        </w:rPr>
      </w:pPr>
      <w:r w:rsidRPr="008966F5">
        <w:rPr>
          <w:b w:val="0"/>
          <w:color w:val="auto"/>
          <w:sz w:val="24"/>
        </w:rPr>
        <w:t>Nakon</w:t>
      </w:r>
      <w:r>
        <w:rPr>
          <w:b w:val="0"/>
          <w:color w:val="auto"/>
          <w:sz w:val="24"/>
        </w:rPr>
        <w:t xml:space="preserve"> što je poruka poslata ona pripada labeli SENT i može se videti izborom te labele a potom i poruke. Prikaz poslate poruke se može videti na slici broj. </w:t>
      </w:r>
    </w:p>
    <w:p w:rsidR="008966F5" w:rsidRDefault="008966F5" w:rsidP="008966F5">
      <w:pPr>
        <w:pStyle w:val="naslovslike"/>
        <w:ind w:left="0" w:firstLine="0"/>
        <w:rPr>
          <w:b w:val="0"/>
          <w:color w:val="auto"/>
          <w:sz w:val="24"/>
        </w:rPr>
      </w:pPr>
      <w:r>
        <w:rPr>
          <w:b w:val="0"/>
          <w:noProof/>
          <w:color w:val="auto"/>
          <w:sz w:val="24"/>
          <w:lang w:val="en-US"/>
        </w:rPr>
        <w:drawing>
          <wp:inline distT="0" distB="0" distL="0" distR="0">
            <wp:extent cx="4723130" cy="21513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t.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723130" cy="2151380"/>
                    </a:xfrm>
                    <a:prstGeom prst="rect">
                      <a:avLst/>
                    </a:prstGeom>
                  </pic:spPr>
                </pic:pic>
              </a:graphicData>
            </a:graphic>
          </wp:inline>
        </w:drawing>
      </w:r>
    </w:p>
    <w:p w:rsidR="008966F5" w:rsidRDefault="008966F5" w:rsidP="008966F5">
      <w:pPr>
        <w:pStyle w:val="naslovslike"/>
      </w:pPr>
      <w:r>
        <w:t xml:space="preserve">Slika 1.1 </w:t>
      </w:r>
      <w:r>
        <w:t>Panel sa porukom</w:t>
      </w:r>
    </w:p>
    <w:p w:rsidR="00F0151E" w:rsidRDefault="00F0151E" w:rsidP="008966F5">
      <w:pPr>
        <w:pStyle w:val="naslovslike"/>
      </w:pP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export default function drawSingleMail(message) {</w:t>
      </w:r>
    </w:p>
    <w:p w:rsidR="00F0151E" w:rsidRPr="00F0151E" w:rsidRDefault="00F0151E" w:rsidP="00F0151E">
      <w:pPr>
        <w:pStyle w:val="naslovslike"/>
        <w:spacing w:line="240" w:lineRule="auto"/>
        <w:rPr>
          <w:rFonts w:ascii="Consolas" w:hAnsi="Consolas"/>
          <w:b w:val="0"/>
          <w:color w:val="auto"/>
          <w:szCs w:val="20"/>
        </w:rPr>
      </w:pP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vp9 = new VerticalPanel('vp9', 'col-sm-9 col-md-10');</w:t>
      </w:r>
    </w:p>
    <w:p w:rsidR="00F0151E" w:rsidRPr="00F0151E" w:rsidRDefault="00F0151E" w:rsidP="00F0151E">
      <w:pPr>
        <w:pStyle w:val="naslovslike"/>
        <w:spacing w:line="240" w:lineRule="auto"/>
        <w:rPr>
          <w:rFonts w:ascii="Consolas" w:hAnsi="Consolas"/>
          <w:b w:val="0"/>
          <w:color w:val="auto"/>
          <w:szCs w:val="20"/>
        </w:rPr>
      </w:pP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lastRenderedPageBreak/>
        <w:t xml:space="preserve">    var vp10 = new VerticalPanel('vp10', 'inbox-body');</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vp9.add(vp10);</w:t>
      </w:r>
    </w:p>
    <w:p w:rsidR="00F0151E" w:rsidRPr="00F0151E" w:rsidRDefault="00F0151E" w:rsidP="00F0151E">
      <w:pPr>
        <w:pStyle w:val="naslovslike"/>
        <w:spacing w:line="240" w:lineRule="auto"/>
        <w:rPr>
          <w:rFonts w:ascii="Consolas" w:hAnsi="Consolas"/>
          <w:b w:val="0"/>
          <w:color w:val="auto"/>
          <w:szCs w:val="20"/>
        </w:rPr>
      </w:pP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vp11 = new VerticalPanel('vp11', 'heading-inbox row');</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vp10.add(vp11);</w:t>
      </w:r>
    </w:p>
    <w:p w:rsidR="00F0151E" w:rsidRPr="00F0151E" w:rsidRDefault="00F0151E" w:rsidP="00F0151E">
      <w:pPr>
        <w:pStyle w:val="naslovslike"/>
        <w:spacing w:line="240" w:lineRule="auto"/>
        <w:rPr>
          <w:rFonts w:ascii="Consolas" w:hAnsi="Consolas"/>
          <w:b w:val="0"/>
          <w:color w:val="auto"/>
          <w:szCs w:val="20"/>
        </w:rPr>
      </w:pP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vp12 = new VerticalPanel('vp12', 'col-md-12');</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vp11.add(vp12);</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h41 = new H4('h41', 'col-md-8', message.headers.subject);</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vp12.add(h41);</w:t>
      </w:r>
    </w:p>
    <w:p w:rsidR="00F0151E" w:rsidRPr="00F0151E" w:rsidRDefault="00F0151E" w:rsidP="00F0151E">
      <w:pPr>
        <w:pStyle w:val="naslovslike"/>
        <w:spacing w:line="240" w:lineRule="auto"/>
        <w:rPr>
          <w:rFonts w:ascii="Consolas" w:hAnsi="Consolas"/>
          <w:b w:val="0"/>
          <w:color w:val="auto"/>
          <w:szCs w:val="20"/>
        </w:rPr>
      </w:pP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vp13 = new VerticalPanel('vp13', 'col-md-4 text-right');</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vp12.add(vp13);</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date = new Label('date', 'date', message.headers.date);</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vp13.add(date);</w:t>
      </w:r>
    </w:p>
    <w:p w:rsidR="00F0151E" w:rsidRPr="00F0151E" w:rsidRDefault="00F0151E" w:rsidP="00F0151E">
      <w:pPr>
        <w:pStyle w:val="naslovslike"/>
        <w:spacing w:line="240" w:lineRule="auto"/>
        <w:rPr>
          <w:rFonts w:ascii="Consolas" w:hAnsi="Consolas"/>
          <w:b w:val="0"/>
          <w:color w:val="auto"/>
          <w:szCs w:val="20"/>
        </w:rPr>
      </w:pP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vp14 = new VerticalPanel('vp14', 'col-md-12');</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vp13.add(vp14);</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hr1 = new HR('hr1', 'col-md-12');</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vp10.add(hr1);</w:t>
      </w:r>
    </w:p>
    <w:p w:rsidR="00F0151E" w:rsidRPr="00F0151E" w:rsidRDefault="00F0151E" w:rsidP="00F0151E">
      <w:pPr>
        <w:pStyle w:val="naslovslike"/>
        <w:spacing w:line="240" w:lineRule="auto"/>
        <w:rPr>
          <w:rFonts w:ascii="Consolas" w:hAnsi="Consolas"/>
          <w:b w:val="0"/>
          <w:color w:val="auto"/>
          <w:szCs w:val="20"/>
        </w:rPr>
      </w:pP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vp15 = new VerticalPanel('vp15', 'sender-info');</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lastRenderedPageBreak/>
        <w:t xml:space="preserve">    vp10.add(vp15);</w:t>
      </w:r>
    </w:p>
    <w:p w:rsidR="00F0151E" w:rsidRPr="00F0151E" w:rsidRDefault="00F0151E" w:rsidP="00F0151E">
      <w:pPr>
        <w:pStyle w:val="naslovslike"/>
        <w:spacing w:line="240" w:lineRule="auto"/>
        <w:rPr>
          <w:rFonts w:ascii="Consolas" w:hAnsi="Consolas"/>
          <w:b w:val="0"/>
          <w:color w:val="auto"/>
          <w:szCs w:val="20"/>
        </w:rPr>
      </w:pP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emptyRow2 = new EmptyRow('er2', '');</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vp10.add(emptyRow2);</w:t>
      </w:r>
    </w:p>
    <w:p w:rsidR="00F0151E" w:rsidRPr="00F0151E" w:rsidRDefault="00F0151E" w:rsidP="00F0151E">
      <w:pPr>
        <w:pStyle w:val="naslovslike"/>
        <w:spacing w:line="240" w:lineRule="auto"/>
        <w:rPr>
          <w:rFonts w:ascii="Consolas" w:hAnsi="Consolas"/>
          <w:b w:val="0"/>
          <w:color w:val="auto"/>
          <w:szCs w:val="20"/>
        </w:rPr>
      </w:pP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vp16 = new VerticalPanel('vp16', 'row');</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vp15.add(vp16);</w:t>
      </w:r>
    </w:p>
    <w:p w:rsidR="00F0151E" w:rsidRPr="00F0151E" w:rsidRDefault="00F0151E" w:rsidP="00F0151E">
      <w:pPr>
        <w:pStyle w:val="naslovslike"/>
        <w:spacing w:line="240" w:lineRule="auto"/>
        <w:rPr>
          <w:rFonts w:ascii="Consolas" w:hAnsi="Consolas"/>
          <w:b w:val="0"/>
          <w:color w:val="auto"/>
          <w:szCs w:val="20"/>
        </w:rPr>
      </w:pP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vp17 = new VerticalPanel('vp17', 'col-md-12');</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vp16.add(vp17);</w:t>
      </w:r>
    </w:p>
    <w:p w:rsidR="00F0151E" w:rsidRPr="00F0151E" w:rsidRDefault="00F0151E" w:rsidP="00F0151E">
      <w:pPr>
        <w:pStyle w:val="naslovslike"/>
        <w:spacing w:line="240" w:lineRule="auto"/>
        <w:rPr>
          <w:rFonts w:ascii="Consolas" w:hAnsi="Consolas"/>
          <w:b w:val="0"/>
          <w:color w:val="auto"/>
          <w:szCs w:val="20"/>
        </w:rPr>
      </w:pP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senderImage = new Image('senderImage', '', './images/profile.png', message.headers.from, '40px', '40px');</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vp17.add(senderImage);</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emptyCol = new EmptyCol('emptyCol1', '');</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vp17.add(emptyCol);</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senderName = new Strong('senderName', '', message.headers.from);</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vp17.add(senderName);</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textTo = new Label('textTo', '', ' to ');</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vp17.add(textTo);</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if(message.headers.to == undefined) {</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textMe = new Strong('textMe', '', '');</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vp17.add(textMe);</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 else {</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lastRenderedPageBreak/>
        <w:t xml:space="preserve">        var textMe = new Strong('textMe', '', message.headers.to);</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vp17.add(textMe);</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w:t>
      </w:r>
    </w:p>
    <w:p w:rsidR="00F0151E" w:rsidRPr="00F0151E" w:rsidRDefault="00F0151E" w:rsidP="00F0151E">
      <w:pPr>
        <w:pStyle w:val="naslovslike"/>
        <w:spacing w:line="240" w:lineRule="auto"/>
        <w:rPr>
          <w:rFonts w:ascii="Consolas" w:hAnsi="Consolas"/>
          <w:b w:val="0"/>
          <w:color w:val="auto"/>
          <w:szCs w:val="20"/>
        </w:rPr>
      </w:pP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vp18 = new VerticalPanel('vp18', 'view-mail');</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vp10.add(vp18);</w:t>
      </w:r>
    </w:p>
    <w:p w:rsidR="00F0151E" w:rsidRPr="00F0151E" w:rsidRDefault="00F0151E" w:rsidP="00F0151E">
      <w:pPr>
        <w:pStyle w:val="naslovslike"/>
        <w:spacing w:line="240" w:lineRule="auto"/>
        <w:rPr>
          <w:rFonts w:ascii="Consolas" w:hAnsi="Consolas"/>
          <w:b w:val="0"/>
          <w:color w:val="auto"/>
          <w:szCs w:val="20"/>
        </w:rPr>
      </w:pP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content = new Label('message', '', message.content);</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vp18.add(content);</w:t>
      </w:r>
    </w:p>
    <w:p w:rsidR="00F0151E" w:rsidRPr="00F0151E" w:rsidRDefault="00F0151E" w:rsidP="00F0151E">
      <w:pPr>
        <w:pStyle w:val="naslovslike"/>
        <w:spacing w:line="240" w:lineRule="auto"/>
        <w:rPr>
          <w:rFonts w:ascii="Consolas" w:hAnsi="Consolas"/>
          <w:b w:val="0"/>
          <w:color w:val="auto"/>
          <w:szCs w:val="20"/>
        </w:rPr>
      </w:pP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emptyRow3 = new EmptyRow('er3', '');</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vp10.add(emptyRow3);</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var vp19 = drawSingleMailButtons(message);</w:t>
      </w: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vp10.add(vp19);</w:t>
      </w:r>
    </w:p>
    <w:p w:rsidR="00F0151E" w:rsidRPr="00F0151E" w:rsidRDefault="00F0151E" w:rsidP="00F0151E">
      <w:pPr>
        <w:pStyle w:val="naslovslike"/>
        <w:spacing w:line="240" w:lineRule="auto"/>
        <w:rPr>
          <w:rFonts w:ascii="Consolas" w:hAnsi="Consolas"/>
          <w:b w:val="0"/>
          <w:color w:val="auto"/>
          <w:szCs w:val="20"/>
        </w:rPr>
      </w:pPr>
    </w:p>
    <w:p w:rsidR="00F0151E" w:rsidRPr="00F0151E" w:rsidRDefault="00F0151E" w:rsidP="00F0151E">
      <w:pPr>
        <w:pStyle w:val="naslovslike"/>
        <w:spacing w:line="240" w:lineRule="auto"/>
        <w:rPr>
          <w:rFonts w:ascii="Consolas" w:hAnsi="Consolas"/>
          <w:b w:val="0"/>
          <w:color w:val="auto"/>
          <w:szCs w:val="20"/>
        </w:rPr>
      </w:pPr>
      <w:r w:rsidRPr="00F0151E">
        <w:rPr>
          <w:rFonts w:ascii="Consolas" w:hAnsi="Consolas"/>
          <w:b w:val="0"/>
          <w:color w:val="auto"/>
          <w:szCs w:val="20"/>
        </w:rPr>
        <w:t xml:space="preserve">    return vp9;</w:t>
      </w:r>
    </w:p>
    <w:p w:rsidR="008966F5" w:rsidRPr="00F0151E" w:rsidRDefault="00F0151E" w:rsidP="00F0151E">
      <w:pPr>
        <w:pStyle w:val="naslovslike"/>
        <w:spacing w:line="240" w:lineRule="auto"/>
        <w:ind w:left="0" w:firstLine="0"/>
        <w:rPr>
          <w:rFonts w:ascii="Consolas" w:hAnsi="Consolas"/>
          <w:b w:val="0"/>
          <w:color w:val="auto"/>
          <w:szCs w:val="20"/>
        </w:rPr>
      </w:pPr>
      <w:r w:rsidRPr="00F0151E">
        <w:rPr>
          <w:rFonts w:ascii="Consolas" w:hAnsi="Consolas"/>
          <w:b w:val="0"/>
          <w:color w:val="auto"/>
          <w:szCs w:val="20"/>
        </w:rPr>
        <w:t>}</w:t>
      </w:r>
    </w:p>
    <w:p w:rsidR="008966F5" w:rsidRDefault="008966F5" w:rsidP="008966F5">
      <w:pPr>
        <w:pStyle w:val="naslovslike"/>
      </w:pPr>
      <w:r>
        <w:t xml:space="preserve">Slika 1.1 Iscrtavanje panela </w:t>
      </w:r>
      <w:r>
        <w:t>sa porukom</w:t>
      </w:r>
    </w:p>
    <w:p w:rsidR="008966F5" w:rsidRDefault="008966F5" w:rsidP="008966F5">
      <w:pPr>
        <w:pStyle w:val="naslovslike"/>
      </w:pPr>
    </w:p>
    <w:p w:rsidR="008966F5" w:rsidRDefault="008966F5">
      <w:pPr>
        <w:spacing w:before="0" w:line="240" w:lineRule="auto"/>
        <w:jc w:val="left"/>
        <w:rPr>
          <w:rFonts w:ascii="Times New Roman" w:hAnsi="Times New Roman"/>
          <w:b/>
          <w:color w:val="365F91" w:themeColor="accent1" w:themeShade="BF"/>
          <w:szCs w:val="24"/>
          <w:lang w:bidi="ar-SA"/>
        </w:rPr>
      </w:pPr>
      <w:r>
        <w:br w:type="page"/>
      </w:r>
    </w:p>
    <w:p w:rsidR="008966F5" w:rsidRDefault="008966F5" w:rsidP="00D906A5">
      <w:pPr>
        <w:pStyle w:val="naslovslike"/>
      </w:pPr>
    </w:p>
    <w:p w:rsidR="00D906A5" w:rsidRDefault="00D906A5" w:rsidP="003E578A">
      <w:pPr>
        <w:pStyle w:val="naslovslike"/>
      </w:pPr>
    </w:p>
    <w:p w:rsidR="003E578A" w:rsidRPr="003E578A" w:rsidRDefault="003E578A" w:rsidP="00DC6459">
      <w:pPr>
        <w:pStyle w:val="naslovslike"/>
        <w:ind w:left="0" w:firstLine="0"/>
        <w:rPr>
          <w:b w:val="0"/>
          <w:color w:val="auto"/>
          <w:sz w:val="24"/>
        </w:rPr>
      </w:pPr>
    </w:p>
    <w:p w:rsidR="007A4692" w:rsidRDefault="00DC6459" w:rsidP="00DC6459">
      <w:pPr>
        <w:pStyle w:val="naslovslike"/>
        <w:ind w:left="0" w:firstLine="0"/>
        <w:rPr>
          <w:b w:val="0"/>
          <w:color w:val="auto"/>
          <w:sz w:val="24"/>
        </w:rPr>
      </w:pPr>
      <w:r>
        <w:rPr>
          <w:b w:val="0"/>
          <w:color w:val="auto"/>
          <w:sz w:val="24"/>
        </w:rPr>
        <w:t xml:space="preserve">Nakon startovanja aplikacije na  glavnom prozoru aplikacije su prikazane sve primljene poruke, </w:t>
      </w:r>
      <w:r w:rsidR="007A4692">
        <w:rPr>
          <w:b w:val="0"/>
          <w:color w:val="auto"/>
          <w:sz w:val="24"/>
        </w:rPr>
        <w:t xml:space="preserve">klikom na neku od njih, poruka će se prikazati u novom prozoru. Prikaz cele poruke se može videti na slici broj. </w:t>
      </w:r>
      <w:r w:rsidR="003E578A">
        <w:rPr>
          <w:b w:val="0"/>
          <w:color w:val="auto"/>
          <w:sz w:val="24"/>
        </w:rPr>
        <w:t>Kao i u originalnoj aplikaciji korisnik vidi naslov poruke, vreme slanja, pošiljaoca poruke i samu poruku.</w:t>
      </w:r>
    </w:p>
    <w:p w:rsidR="007A4692" w:rsidRDefault="007A4692" w:rsidP="00DC6459">
      <w:pPr>
        <w:pStyle w:val="naslovslike"/>
        <w:ind w:left="0" w:firstLine="0"/>
        <w:rPr>
          <w:b w:val="0"/>
          <w:color w:val="auto"/>
          <w:sz w:val="24"/>
        </w:rPr>
      </w:pPr>
    </w:p>
    <w:p w:rsidR="007A4692" w:rsidRDefault="007A4692" w:rsidP="00DC6459">
      <w:pPr>
        <w:pStyle w:val="naslovslike"/>
        <w:ind w:left="0" w:firstLine="0"/>
        <w:rPr>
          <w:b w:val="0"/>
          <w:color w:val="auto"/>
          <w:sz w:val="24"/>
        </w:rPr>
      </w:pPr>
      <w:r>
        <w:rPr>
          <w:b w:val="0"/>
          <w:noProof/>
          <w:color w:val="auto"/>
          <w:sz w:val="24"/>
          <w:lang w:val="en-US"/>
        </w:rPr>
        <w:drawing>
          <wp:inline distT="0" distB="0" distL="0" distR="0">
            <wp:extent cx="4723130" cy="2655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nglemai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723130" cy="2655570"/>
                    </a:xfrm>
                    <a:prstGeom prst="rect">
                      <a:avLst/>
                    </a:prstGeom>
                  </pic:spPr>
                </pic:pic>
              </a:graphicData>
            </a:graphic>
          </wp:inline>
        </w:drawing>
      </w:r>
    </w:p>
    <w:p w:rsidR="007A4692" w:rsidRDefault="007A4692" w:rsidP="007A4692">
      <w:pPr>
        <w:pStyle w:val="naslovslike"/>
      </w:pPr>
      <w:r>
        <w:t xml:space="preserve">Slika 1.1 </w:t>
      </w:r>
      <w:r w:rsidR="003E578A">
        <w:t>Prikaz jedne poruke</w:t>
      </w:r>
    </w:p>
    <w:p w:rsidR="003E578A" w:rsidRPr="003E578A" w:rsidRDefault="003E578A" w:rsidP="003E578A">
      <w:pPr>
        <w:pStyle w:val="naslovslike"/>
        <w:ind w:left="0" w:firstLine="0"/>
        <w:rPr>
          <w:b w:val="0"/>
          <w:color w:val="auto"/>
          <w:sz w:val="24"/>
        </w:rPr>
      </w:pPr>
      <w:r>
        <w:rPr>
          <w:b w:val="0"/>
          <w:color w:val="auto"/>
          <w:sz w:val="24"/>
        </w:rPr>
        <w:t xml:space="preserve">Kada je korisniku prikazana poruka nudi mu se mogućnost da odgovori na poruku, da poruku prosledi ili je prebaci u kantu za brisanje. Ukoliko korisnik izabere da odgovori na poruku prikazace mu se prozor kao na slici broj. Ukoliko korisnik izabere da poruku prosledi prikazaće mu se prozor kao na slici. </w:t>
      </w:r>
    </w:p>
    <w:p w:rsidR="003E578A" w:rsidRDefault="003E578A" w:rsidP="007A4692">
      <w:pPr>
        <w:pStyle w:val="naslovslike"/>
      </w:pPr>
    </w:p>
    <w:p w:rsidR="007A4692" w:rsidRDefault="007A4692" w:rsidP="00DC6459">
      <w:pPr>
        <w:pStyle w:val="naslovslike"/>
        <w:ind w:left="0" w:firstLine="0"/>
        <w:rPr>
          <w:b w:val="0"/>
          <w:color w:val="auto"/>
          <w:sz w:val="24"/>
        </w:rPr>
      </w:pPr>
    </w:p>
    <w:p w:rsidR="00DC6459" w:rsidRPr="00DC6459" w:rsidRDefault="00DC6459" w:rsidP="00DC6459">
      <w:pPr>
        <w:pStyle w:val="naslovslike"/>
        <w:ind w:left="0" w:firstLine="0"/>
        <w:rPr>
          <w:b w:val="0"/>
          <w:color w:val="auto"/>
          <w:sz w:val="24"/>
        </w:rPr>
      </w:pPr>
      <w:r>
        <w:rPr>
          <w:b w:val="0"/>
          <w:color w:val="auto"/>
          <w:sz w:val="24"/>
        </w:rPr>
        <w:t xml:space="preserve">klikom na neku drugu labelu biće prikazane poruke iz </w:t>
      </w:r>
      <w:r w:rsidR="007A4692">
        <w:rPr>
          <w:b w:val="0"/>
          <w:color w:val="auto"/>
          <w:sz w:val="24"/>
        </w:rPr>
        <w:t>te labele</w:t>
      </w:r>
      <w:r>
        <w:rPr>
          <w:b w:val="0"/>
          <w:color w:val="auto"/>
          <w:sz w:val="24"/>
        </w:rPr>
        <w:t>.</w:t>
      </w:r>
      <w:r w:rsidR="007A4692">
        <w:rPr>
          <w:b w:val="0"/>
          <w:color w:val="auto"/>
          <w:sz w:val="24"/>
        </w:rPr>
        <w:t xml:space="preserve"> </w:t>
      </w: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72719" w:rsidRDefault="00E72719">
      <w:pPr>
        <w:pStyle w:val="naslovslike"/>
      </w:pPr>
    </w:p>
    <w:p w:rsidR="00ED2106" w:rsidRDefault="00ED2106">
      <w:pPr>
        <w:pStyle w:val="naslovslike"/>
      </w:pPr>
    </w:p>
    <w:p w:rsidR="00F0151E" w:rsidRDefault="00F0151E">
      <w:pPr>
        <w:pStyle w:val="naslovslike"/>
      </w:pPr>
    </w:p>
    <w:p w:rsidR="00F0151E" w:rsidRDefault="00F0151E">
      <w:pPr>
        <w:pStyle w:val="naslovslike"/>
      </w:pPr>
    </w:p>
    <w:p w:rsidR="00F0151E" w:rsidRDefault="00F0151E">
      <w:pPr>
        <w:pStyle w:val="naslovslike"/>
      </w:pPr>
    </w:p>
    <w:p w:rsidR="00ED2106" w:rsidRDefault="00ED2106">
      <w:pPr>
        <w:pStyle w:val="naslovslike"/>
      </w:pPr>
    </w:p>
    <w:p w:rsidR="00ED2106" w:rsidRDefault="00ED2106">
      <w:pPr>
        <w:pStyle w:val="naslovslike"/>
      </w:pPr>
    </w:p>
    <w:p w:rsidR="00E72719" w:rsidRDefault="00C33525">
      <w:pPr>
        <w:pStyle w:val="Heading1"/>
        <w:numPr>
          <w:ilvl w:val="0"/>
          <w:numId w:val="3"/>
        </w:numPr>
      </w:pPr>
      <w:bookmarkStart w:id="148" w:name="_Toc8841934"/>
      <w:r>
        <w:lastRenderedPageBreak/>
        <w:t>Zaključak</w:t>
      </w:r>
      <w:bookmarkEnd w:id="148"/>
    </w:p>
    <w:p w:rsidR="00E72719" w:rsidRDefault="00E72719"/>
    <w:p w:rsidR="00E72719" w:rsidRDefault="00C33525">
      <w:pPr>
        <w:pStyle w:val="obicantext"/>
      </w:pPr>
      <w:bookmarkStart w:id="149" w:name="__DdeLink__16911_2172303945"/>
      <w:r>
        <w:t xml:space="preserve">Projekat predstavlja jednostavnu aplikaciju za upravljanje elektronskom poštom inspirisanu već postojećim rešenjem. </w:t>
      </w:r>
      <w:bookmarkEnd w:id="149"/>
      <w:r>
        <w:t xml:space="preserve">Dosadašnji rad obuhvata  osnovni skup operacija za upravljanje elektronskom poštom poput pregledanja pošte, manipulisanja poštom, kreiranje nove pošte i odgovaranja na postojeću. </w:t>
      </w:r>
    </w:p>
    <w:p w:rsidR="00E72719" w:rsidRDefault="00C33525">
      <w:pPr>
        <w:pStyle w:val="obicantext"/>
      </w:pPr>
      <w:r>
        <w:t>Aplikacija je razvijana u trenutno aktuelnim tehnologijama i ima dobru osnovu za dalji razvoj. Biblioteka koja je korišćena za kreiranje komponenti korisničkog interfejsa je u procesu razvoja tako da su proširenja moguća.</w:t>
      </w: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C33525">
      <w:pPr>
        <w:pStyle w:val="obicantext"/>
      </w:pPr>
      <w:r>
        <w:br w:type="page"/>
      </w:r>
    </w:p>
    <w:p w:rsidR="00E72719" w:rsidRDefault="00C33525">
      <w:pPr>
        <w:pStyle w:val="Title"/>
        <w:jc w:val="right"/>
      </w:pPr>
      <w:r>
        <w:rPr>
          <w:sz w:val="36"/>
          <w:szCs w:val="36"/>
        </w:rPr>
        <w:lastRenderedPageBreak/>
        <w:t>LITERATURA</w:t>
      </w:r>
    </w:p>
    <w:p w:rsidR="00E72719" w:rsidRDefault="00C33525">
      <w:pPr>
        <w:pStyle w:val="ListParagraph"/>
        <w:numPr>
          <w:ilvl w:val="0"/>
          <w:numId w:val="6"/>
        </w:numPr>
        <w:jc w:val="left"/>
      </w:pPr>
      <w:r>
        <w:rPr>
          <w:i/>
          <w:iCs/>
          <w:lang w:val="en-US"/>
        </w:rPr>
        <w:t>JavaScript</w:t>
      </w:r>
    </w:p>
    <w:p w:rsidR="00E72719" w:rsidRDefault="00D906A5">
      <w:pPr>
        <w:pStyle w:val="ListParagraph"/>
        <w:jc w:val="left"/>
      </w:pPr>
      <w:hyperlink r:id="rId31">
        <w:r w:rsidR="00C33525">
          <w:rPr>
            <w:rStyle w:val="InternetLink"/>
            <w:i/>
            <w:iCs/>
            <w:lang w:bidi="ar-SA"/>
          </w:rPr>
          <w:t>https://en.wikipedia.org/wiki/JavaScript</w:t>
        </w:r>
      </w:hyperlink>
      <w:r w:rsidR="00C33525">
        <w:rPr>
          <w:rStyle w:val="InternetLink"/>
          <w:i/>
          <w:iCs/>
          <w:lang w:bidi="ar-SA"/>
        </w:rPr>
        <w:t xml:space="preserve"> </w:t>
      </w:r>
    </w:p>
    <w:p w:rsidR="00E72719" w:rsidRDefault="00C33525">
      <w:pPr>
        <w:pStyle w:val="ListParagraph"/>
        <w:numPr>
          <w:ilvl w:val="0"/>
          <w:numId w:val="6"/>
        </w:numPr>
        <w:jc w:val="left"/>
      </w:pPr>
      <w:r>
        <w:rPr>
          <w:i/>
          <w:iCs/>
        </w:rPr>
        <w:t xml:space="preserve">Google </w:t>
      </w:r>
      <w:r>
        <w:rPr>
          <w:i/>
          <w:iCs/>
          <w:lang w:val="en-US"/>
        </w:rPr>
        <w:t>Mail</w:t>
      </w:r>
    </w:p>
    <w:p w:rsidR="00E72719" w:rsidRDefault="00D906A5">
      <w:pPr>
        <w:pStyle w:val="ListParagraph"/>
        <w:jc w:val="left"/>
      </w:pPr>
      <w:hyperlink r:id="rId32">
        <w:r w:rsidR="00C33525">
          <w:rPr>
            <w:rStyle w:val="InternetLink"/>
            <w:i/>
            <w:iCs/>
            <w:lang w:bidi="ar-SA"/>
          </w:rPr>
          <w:t>https://mail.google.com/mail/</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 xml:space="preserve">Spring </w:t>
      </w:r>
    </w:p>
    <w:p w:rsidR="00E72719" w:rsidRDefault="00D906A5">
      <w:pPr>
        <w:pStyle w:val="ListParagraph"/>
        <w:jc w:val="left"/>
      </w:pPr>
      <w:hyperlink r:id="rId33">
        <w:r w:rsidR="00C33525">
          <w:rPr>
            <w:rStyle w:val="InternetLink"/>
            <w:i/>
            <w:iCs/>
            <w:lang w:bidi="ar-SA"/>
          </w:rPr>
          <w:t>https://spring.io/</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Google Mail API</w:t>
      </w:r>
    </w:p>
    <w:p w:rsidR="00E72719" w:rsidRDefault="00D906A5">
      <w:pPr>
        <w:pStyle w:val="ListParagraph"/>
        <w:jc w:val="left"/>
      </w:pPr>
      <w:hyperlink r:id="rId34">
        <w:r w:rsidR="00C33525">
          <w:rPr>
            <w:rStyle w:val="InternetLink"/>
            <w:i/>
            <w:iCs/>
            <w:lang w:bidi="ar-SA"/>
          </w:rPr>
          <w:t>https://developers.google.com/gmail/api/v1/reference/</w:t>
        </w:r>
      </w:hyperlink>
      <w:r w:rsidR="00C33525">
        <w:rPr>
          <w:rStyle w:val="InternetLink"/>
          <w:i/>
          <w:iCs/>
          <w:lang w:bidi="ar-SA"/>
        </w:rPr>
        <w:t xml:space="preserve"> </w:t>
      </w:r>
    </w:p>
    <w:p w:rsidR="00E72719" w:rsidRDefault="00C33525">
      <w:pPr>
        <w:pStyle w:val="ListParagraph"/>
        <w:numPr>
          <w:ilvl w:val="0"/>
          <w:numId w:val="6"/>
        </w:numPr>
        <w:jc w:val="left"/>
      </w:pPr>
      <w:r>
        <w:rPr>
          <w:i/>
          <w:iCs/>
        </w:rPr>
        <w:t>jQuery</w:t>
      </w:r>
    </w:p>
    <w:p w:rsidR="00E72719" w:rsidRDefault="00D906A5">
      <w:pPr>
        <w:pStyle w:val="ListParagraph"/>
        <w:jc w:val="left"/>
      </w:pPr>
      <w:hyperlink r:id="rId35">
        <w:r w:rsidR="00C33525">
          <w:rPr>
            <w:rStyle w:val="InternetLink"/>
            <w:i/>
            <w:iCs/>
            <w:lang w:bidi="ar-SA"/>
          </w:rPr>
          <w:t>https://api.jquery.com/</w:t>
        </w:r>
      </w:hyperlink>
      <w:r w:rsidR="00C33525">
        <w:rPr>
          <w:rStyle w:val="InternetLink"/>
          <w:i/>
          <w:iCs/>
          <w:lang w:bidi="ar-SA"/>
        </w:rPr>
        <w:t xml:space="preserve"> </w:t>
      </w:r>
    </w:p>
    <w:p w:rsidR="00E72719" w:rsidRDefault="00C33525">
      <w:pPr>
        <w:pStyle w:val="ListParagraph"/>
        <w:numPr>
          <w:ilvl w:val="0"/>
          <w:numId w:val="6"/>
        </w:numPr>
        <w:jc w:val="left"/>
      </w:pPr>
      <w:r>
        <w:rPr>
          <w:i/>
          <w:iCs/>
          <w:lang w:val="en-US"/>
        </w:rPr>
        <w:t>Bootstrap</w:t>
      </w:r>
    </w:p>
    <w:p w:rsidR="00E72719" w:rsidRDefault="00D906A5">
      <w:pPr>
        <w:pStyle w:val="ListParagraph"/>
        <w:jc w:val="left"/>
      </w:pPr>
      <w:hyperlink r:id="rId36">
        <w:r w:rsidR="00C33525">
          <w:rPr>
            <w:rStyle w:val="InternetLink"/>
            <w:i/>
            <w:iCs/>
            <w:lang w:bidi="ar-SA"/>
          </w:rPr>
          <w:t>https://getbootstrap.com/</w:t>
        </w:r>
      </w:hyperlink>
      <w:r w:rsidR="00C33525">
        <w:rPr>
          <w:rStyle w:val="InternetLink"/>
          <w:i/>
          <w:iCs/>
          <w:lang w:bidi="ar-SA"/>
        </w:rPr>
        <w:t xml:space="preserve">  </w:t>
      </w:r>
    </w:p>
    <w:p w:rsidR="00E72719" w:rsidRDefault="00C33525">
      <w:pPr>
        <w:pStyle w:val="ListParagraph"/>
        <w:numPr>
          <w:ilvl w:val="0"/>
          <w:numId w:val="6"/>
        </w:numPr>
        <w:jc w:val="left"/>
      </w:pPr>
      <w:r>
        <w:rPr>
          <w:i/>
          <w:iCs/>
        </w:rPr>
        <w:t>axios</w:t>
      </w:r>
    </w:p>
    <w:p w:rsidR="00E72719" w:rsidRDefault="00D906A5">
      <w:pPr>
        <w:pStyle w:val="ListParagraph"/>
        <w:jc w:val="left"/>
      </w:pPr>
      <w:hyperlink r:id="rId37">
        <w:r w:rsidR="00C33525">
          <w:rPr>
            <w:rStyle w:val="InternetLink"/>
            <w:i/>
            <w:iCs/>
            <w:lang w:bidi="ar-SA"/>
          </w:rPr>
          <w:t>https://github.com/axios/axios</w:t>
        </w:r>
      </w:hyperlink>
      <w:r w:rsidR="00C33525">
        <w:rPr>
          <w:rStyle w:val="InternetLink"/>
          <w:i/>
          <w:iCs/>
          <w:lang w:bidi="ar-SA"/>
        </w:rPr>
        <w:t xml:space="preserve">  </w:t>
      </w:r>
    </w:p>
    <w:p w:rsidR="00E72719" w:rsidRDefault="00C33525">
      <w:pPr>
        <w:pStyle w:val="ListParagraph"/>
        <w:numPr>
          <w:ilvl w:val="0"/>
          <w:numId w:val="6"/>
        </w:numPr>
        <w:jc w:val="left"/>
      </w:pPr>
      <w:r>
        <w:rPr>
          <w:i/>
          <w:iCs/>
        </w:rPr>
        <w:t>Java</w:t>
      </w:r>
    </w:p>
    <w:p w:rsidR="00E72719" w:rsidRDefault="00D906A5">
      <w:pPr>
        <w:pStyle w:val="ListParagraph"/>
        <w:jc w:val="left"/>
      </w:pPr>
      <w:hyperlink r:id="rId38">
        <w:r w:rsidR="00C33525">
          <w:rPr>
            <w:rStyle w:val="InternetLink"/>
            <w:i/>
            <w:iCs/>
            <w:lang w:bidi="ar-SA"/>
          </w:rPr>
          <w:t>https://en.wikipedia.org/wiki/Java_(programming_language)</w:t>
        </w:r>
      </w:hyperlink>
      <w:r w:rsidR="00C33525">
        <w:rPr>
          <w:rStyle w:val="InternetLink"/>
          <w:i/>
          <w:iCs/>
          <w:lang w:bidi="ar-SA"/>
        </w:rPr>
        <w:t xml:space="preserve"> </w:t>
      </w:r>
    </w:p>
    <w:p w:rsidR="00E72719" w:rsidRDefault="00C33525">
      <w:pPr>
        <w:pStyle w:val="ListParagraph"/>
        <w:numPr>
          <w:ilvl w:val="0"/>
          <w:numId w:val="6"/>
        </w:numPr>
        <w:jc w:val="left"/>
      </w:pPr>
      <w:r>
        <w:rPr>
          <w:i/>
          <w:iCs/>
        </w:rPr>
        <w:t>Spring Boot</w:t>
      </w:r>
    </w:p>
    <w:p w:rsidR="00E72719" w:rsidRDefault="00D906A5">
      <w:pPr>
        <w:pStyle w:val="ListParagraph"/>
        <w:jc w:val="left"/>
      </w:pPr>
      <w:hyperlink r:id="rId39">
        <w:r w:rsidR="00C33525">
          <w:rPr>
            <w:rStyle w:val="InternetLink"/>
            <w:i/>
            <w:iCs/>
            <w:lang w:bidi="ar-SA"/>
          </w:rPr>
          <w:t>https://spring.io/projects/spring-boot</w:t>
        </w:r>
      </w:hyperlink>
      <w:r w:rsidR="00C33525">
        <w:rPr>
          <w:rStyle w:val="InternetLink"/>
          <w:i/>
          <w:iCs/>
          <w:lang w:bidi="ar-SA"/>
        </w:rPr>
        <w:t xml:space="preserve"> </w:t>
      </w:r>
    </w:p>
    <w:p w:rsidR="00E72719" w:rsidRDefault="00C33525">
      <w:pPr>
        <w:pStyle w:val="ListParagraph"/>
        <w:numPr>
          <w:ilvl w:val="0"/>
          <w:numId w:val="6"/>
        </w:numPr>
        <w:jc w:val="left"/>
      </w:pPr>
      <w:r>
        <w:rPr>
          <w:i/>
          <w:iCs/>
        </w:rPr>
        <w:t>Google API Wiki</w:t>
      </w:r>
    </w:p>
    <w:p w:rsidR="00E72719" w:rsidRDefault="00D906A5">
      <w:pPr>
        <w:pStyle w:val="ListParagraph"/>
        <w:jc w:val="left"/>
      </w:pPr>
      <w:hyperlink r:id="rId40">
        <w:r w:rsidR="00C33525">
          <w:rPr>
            <w:rStyle w:val="InternetLink"/>
            <w:i/>
            <w:iCs/>
            <w:lang w:bidi="ar-SA"/>
          </w:rPr>
          <w:t>https://en.wikipedia.org/wiki/Google_APIs</w:t>
        </w:r>
      </w:hyperlink>
      <w:r w:rsidR="00C33525">
        <w:rPr>
          <w:rStyle w:val="InternetLink"/>
          <w:i/>
          <w:iCs/>
          <w:lang w:bidi="ar-SA"/>
        </w:rPr>
        <w:t xml:space="preserve"> </w:t>
      </w:r>
    </w:p>
    <w:p w:rsidR="00E72719" w:rsidRDefault="00C33525">
      <w:pPr>
        <w:pStyle w:val="ListParagraph"/>
        <w:numPr>
          <w:ilvl w:val="0"/>
          <w:numId w:val="6"/>
        </w:numPr>
        <w:jc w:val="left"/>
      </w:pPr>
      <w:r>
        <w:rPr>
          <w:i/>
          <w:iCs/>
        </w:rPr>
        <w:t>Apache Maven</w:t>
      </w:r>
    </w:p>
    <w:p w:rsidR="00E72719" w:rsidRDefault="00D906A5">
      <w:pPr>
        <w:pStyle w:val="ListParagraph"/>
        <w:jc w:val="left"/>
      </w:pPr>
      <w:hyperlink r:id="rId41">
        <w:r w:rsidR="00C33525">
          <w:rPr>
            <w:rStyle w:val="InternetLink"/>
            <w:i/>
            <w:iCs/>
            <w:lang w:bidi="ar-SA"/>
          </w:rPr>
          <w:t>https://en.wikipedia.org/wiki/Apache_Maven</w:t>
        </w:r>
      </w:hyperlink>
      <w:r w:rsidR="00C33525">
        <w:rPr>
          <w:rStyle w:val="InternetLink"/>
          <w:i/>
          <w:iCs/>
          <w:lang w:bidi="ar-SA"/>
        </w:rPr>
        <w:t xml:space="preserve"> </w:t>
      </w:r>
    </w:p>
    <w:p w:rsidR="00E72719" w:rsidRDefault="00C33525">
      <w:pPr>
        <w:pStyle w:val="ListParagraph"/>
        <w:numPr>
          <w:ilvl w:val="0"/>
          <w:numId w:val="6"/>
        </w:numPr>
        <w:jc w:val="left"/>
      </w:pPr>
      <w:r>
        <w:rPr>
          <w:i/>
          <w:iCs/>
        </w:rPr>
        <w:t>Many to many (data model)</w:t>
      </w:r>
    </w:p>
    <w:p w:rsidR="00E72719" w:rsidRDefault="00D906A5">
      <w:pPr>
        <w:pStyle w:val="ListParagraph"/>
        <w:jc w:val="left"/>
      </w:pPr>
      <w:hyperlink r:id="rId42">
        <w:r w:rsidR="00C33525">
          <w:rPr>
            <w:rStyle w:val="InternetLink"/>
            <w:i/>
            <w:iCs/>
            <w:lang w:bidi="ar-SA"/>
          </w:rPr>
          <w:t>https://en.wikipedia.org/wiki/Many-to-many_(data_model)</w:t>
        </w:r>
      </w:hyperlink>
      <w:r w:rsidR="00C33525">
        <w:rPr>
          <w:rStyle w:val="InternetLink"/>
          <w:i/>
          <w:iCs/>
          <w:lang w:bidi="ar-SA"/>
        </w:rPr>
        <w:t xml:space="preserve"> </w:t>
      </w:r>
    </w:p>
    <w:p w:rsidR="00E72719" w:rsidRDefault="00C33525">
      <w:pPr>
        <w:pStyle w:val="ListParagraph"/>
        <w:numPr>
          <w:ilvl w:val="0"/>
          <w:numId w:val="6"/>
        </w:numPr>
        <w:jc w:val="left"/>
      </w:pPr>
      <w:r>
        <w:rPr>
          <w:i/>
          <w:iCs/>
        </w:rPr>
        <w:t>Spring Boot</w:t>
      </w:r>
    </w:p>
    <w:p w:rsidR="00E72719" w:rsidRDefault="00D906A5">
      <w:pPr>
        <w:pStyle w:val="ListParagraph"/>
        <w:jc w:val="left"/>
      </w:pPr>
      <w:hyperlink r:id="rId43">
        <w:r w:rsidR="00C33525">
          <w:rPr>
            <w:rStyle w:val="InternetLink"/>
            <w:i/>
            <w:iCs/>
            <w:lang w:bidi="ar-SA"/>
          </w:rPr>
          <w:t>https://spring.io/projects/spring-boot</w:t>
        </w:r>
      </w:hyperlink>
      <w:r w:rsidR="00C33525">
        <w:rPr>
          <w:rStyle w:val="InternetLink"/>
          <w:i/>
          <w:iCs/>
          <w:lang w:bidi="ar-SA"/>
        </w:rPr>
        <w:t xml:space="preserve"> </w:t>
      </w:r>
    </w:p>
    <w:p w:rsidR="00E72719" w:rsidRDefault="00C33525">
      <w:pPr>
        <w:pStyle w:val="ListParagraph"/>
        <w:numPr>
          <w:ilvl w:val="0"/>
          <w:numId w:val="6"/>
        </w:numPr>
        <w:jc w:val="left"/>
      </w:pPr>
      <w:r>
        <w:rPr>
          <w:i/>
          <w:iCs/>
        </w:rPr>
        <w:t>Arsenije Karpić – Veb aplikacija za upravljanje imejl porukama</w:t>
      </w:r>
    </w:p>
    <w:p w:rsidR="00E72719" w:rsidRDefault="00C33525">
      <w:pPr>
        <w:pStyle w:val="ListParagraph"/>
        <w:numPr>
          <w:ilvl w:val="0"/>
          <w:numId w:val="6"/>
        </w:numPr>
        <w:jc w:val="left"/>
      </w:pPr>
      <w:r>
        <w:rPr>
          <w:i/>
          <w:iCs/>
        </w:rPr>
        <w:t>Spring Boot</w:t>
      </w:r>
    </w:p>
    <w:p w:rsidR="00E72719" w:rsidRDefault="00D906A5">
      <w:pPr>
        <w:pStyle w:val="ListParagraph"/>
        <w:jc w:val="left"/>
      </w:pPr>
      <w:hyperlink r:id="rId44">
        <w:r w:rsidR="00C33525">
          <w:rPr>
            <w:rStyle w:val="InternetLink"/>
            <w:i/>
            <w:iCs/>
            <w:lang w:bidi="ar-SA"/>
          </w:rPr>
          <w:t>https://spring.io/projects/spring-boot</w:t>
        </w:r>
      </w:hyperlink>
      <w:r w:rsidR="00C33525">
        <w:rPr>
          <w:rStyle w:val="InternetLink"/>
          <w:i/>
          <w:iCs/>
          <w:lang w:bidi="ar-SA"/>
        </w:rPr>
        <w:t xml:space="preserve"> </w:t>
      </w: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E72719">
      <w:pPr>
        <w:pStyle w:val="ListParagraph"/>
        <w:jc w:val="left"/>
        <w:rPr>
          <w:rStyle w:val="InternetLink"/>
          <w:i/>
          <w:iCs/>
          <w:lang w:bidi="ar-SA"/>
        </w:rPr>
      </w:pPr>
    </w:p>
    <w:p w:rsidR="00E72719" w:rsidRDefault="00C33525">
      <w:pPr>
        <w:pStyle w:val="ListParagraph"/>
        <w:jc w:val="left"/>
        <w:rPr>
          <w:rStyle w:val="InternetLink"/>
          <w:i/>
          <w:iCs/>
          <w:lang w:bidi="ar-SA"/>
        </w:rPr>
      </w:pPr>
      <w:r>
        <w:br w:type="page"/>
      </w:r>
    </w:p>
    <w:p w:rsidR="00E72719" w:rsidRDefault="00C33525">
      <w:pPr>
        <w:pStyle w:val="Heading1"/>
        <w:numPr>
          <w:ilvl w:val="0"/>
          <w:numId w:val="0"/>
        </w:numPr>
        <w:ind w:left="720"/>
      </w:pPr>
      <w:bookmarkStart w:id="150" w:name="_Toc7768522"/>
      <w:bookmarkStart w:id="151" w:name="_Toc8841935"/>
      <w:r>
        <w:lastRenderedPageBreak/>
        <w:t>6.</w:t>
      </w:r>
      <w:bookmarkStart w:id="152" w:name="_Toc515486017"/>
      <w:bookmarkStart w:id="153" w:name="_Toc261398447"/>
      <w:bookmarkStart w:id="154" w:name="_Toc235724049"/>
      <w:bookmarkStart w:id="155" w:name="_Toc364701500"/>
      <w:bookmarkStart w:id="156" w:name="_Toc372467838"/>
      <w:r>
        <w:t>KLJUČNA DOKUMENTACIJSKA INFORMACIJA</w:t>
      </w:r>
      <w:bookmarkEnd w:id="150"/>
      <w:bookmarkEnd w:id="151"/>
      <w:bookmarkEnd w:id="152"/>
      <w:bookmarkEnd w:id="153"/>
      <w:bookmarkEnd w:id="154"/>
      <w:bookmarkEnd w:id="155"/>
      <w:bookmarkEnd w:id="156"/>
    </w:p>
    <w:tbl>
      <w:tblPr>
        <w:tblW w:w="8340"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578"/>
        <w:gridCol w:w="2989"/>
        <w:gridCol w:w="1663"/>
        <w:gridCol w:w="1110"/>
      </w:tblGrid>
      <w:tr w:rsidR="00E72719">
        <w:trPr>
          <w:cantSplit/>
          <w:trHeight w:hRule="exact" w:val="350"/>
        </w:trPr>
        <w:tc>
          <w:tcPr>
            <w:tcW w:w="5566" w:type="dxa"/>
            <w:gridSpan w:val="2"/>
            <w:tcBorders>
              <w:top w:val="single" w:sz="12"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Редни број, </w:t>
            </w:r>
            <w:r>
              <w:rPr>
                <w:rFonts w:ascii="Arial" w:hAnsi="Arial"/>
                <w:b/>
                <w:bCs/>
                <w:color w:val="auto"/>
              </w:rPr>
              <w:t>РБР</w:t>
            </w:r>
            <w:r>
              <w:rPr>
                <w:rFonts w:ascii="Arial" w:hAnsi="Arial"/>
                <w:color w:val="auto"/>
              </w:rPr>
              <w:t>:</w:t>
            </w:r>
          </w:p>
        </w:tc>
        <w:tc>
          <w:tcPr>
            <w:tcW w:w="2773"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sz w:val="18"/>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 xml:space="preserve">Идентификациони број, </w:t>
            </w:r>
            <w:r>
              <w:rPr>
                <w:rFonts w:ascii="Arial" w:hAnsi="Arial" w:cs="Arial"/>
                <w:b/>
                <w:bCs/>
                <w:color w:val="auto"/>
              </w:rPr>
              <w:t>ИБР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s="Arial"/>
                <w:color w:val="auto"/>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Тип документације, </w:t>
            </w:r>
            <w:r>
              <w:rPr>
                <w:rFonts w:ascii="Arial" w:hAnsi="Arial" w:cs="Arial"/>
                <w:b/>
                <w:bCs/>
                <w:color w:val="auto"/>
              </w:rPr>
              <w:t>ТД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монографска публикација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Тип записа, </w:t>
            </w:r>
            <w:r>
              <w:rPr>
                <w:rFonts w:ascii="Arial" w:hAnsi="Arial" w:cs="Arial"/>
                <w:b/>
                <w:bCs/>
                <w:color w:val="auto"/>
              </w:rPr>
              <w:t>ТЗ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текстуални штампани документ</w:t>
            </w:r>
          </w:p>
        </w:tc>
      </w:tr>
      <w:tr w:rsidR="00E72719">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Врста рада, </w:t>
            </w:r>
            <w:r>
              <w:rPr>
                <w:rFonts w:ascii="Arial" w:hAnsi="Arial" w:cs="Arial"/>
                <w:b/>
                <w:bCs/>
                <w:color w:val="auto"/>
              </w:rPr>
              <w:t>ВР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2B26A1">
            <w:r>
              <w:rPr>
                <w:rFonts w:ascii="Arial" w:hAnsi="Arial" w:cs="Arial"/>
                <w:color w:val="auto"/>
                <w:lang w:val="sr-Cyrl-RS"/>
              </w:rPr>
              <w:t xml:space="preserve">Мастер </w:t>
            </w:r>
            <w:r w:rsidR="00C33525">
              <w:rPr>
                <w:rFonts w:ascii="Arial" w:hAnsi="Arial" w:cs="Arial"/>
                <w:color w:val="auto"/>
              </w:rPr>
              <w:t>рад</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Аутор, </w:t>
            </w:r>
            <w:r>
              <w:rPr>
                <w:rFonts w:ascii="Arial" w:hAnsi="Arial" w:cs="Arial"/>
                <w:b/>
                <w:bCs/>
                <w:color w:val="auto"/>
              </w:rPr>
              <w:t>АУ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Ивана Савин</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Ментор, </w:t>
            </w:r>
            <w:r>
              <w:rPr>
                <w:rFonts w:ascii="Arial" w:hAnsi="Arial" w:cs="Arial"/>
                <w:b/>
                <w:bCs/>
                <w:color w:val="auto"/>
              </w:rPr>
              <w:t>МН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Проф Др Милан Видаковић</w:t>
            </w:r>
          </w:p>
        </w:tc>
      </w:tr>
      <w:tr w:rsidR="00E72719">
        <w:trPr>
          <w:cantSplit/>
          <w:trHeight w:hRule="exact" w:val="811"/>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Наслов рада, </w:t>
            </w:r>
            <w:r>
              <w:rPr>
                <w:rFonts w:ascii="Arial" w:hAnsi="Arial" w:cs="Arial"/>
                <w:b/>
                <w:bCs/>
                <w:color w:val="auto"/>
              </w:rPr>
              <w:t>НР</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Pr="002B26A1" w:rsidRDefault="00C33525" w:rsidP="002B26A1">
            <w:pPr>
              <w:rPr>
                <w:lang w:val="sr-Cyrl-RS"/>
              </w:rPr>
            </w:pPr>
            <w:r>
              <w:rPr>
                <w:rFonts w:ascii="Arial" w:hAnsi="Arial" w:cs="Arial"/>
                <w:color w:val="auto"/>
              </w:rPr>
              <w:t xml:space="preserve">Веб апликација </w:t>
            </w:r>
            <w:r w:rsidR="002B26A1">
              <w:rPr>
                <w:rFonts w:ascii="Arial" w:hAnsi="Arial" w:cs="Arial"/>
                <w:color w:val="auto"/>
                <w:lang w:val="sr-Cyrl-RS"/>
              </w:rPr>
              <w:t>управљање имејл порукама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Језик публикације, </w:t>
            </w:r>
            <w:r>
              <w:rPr>
                <w:rFonts w:ascii="Arial" w:hAnsi="Arial" w:cs="Arial"/>
                <w:b/>
                <w:bCs/>
                <w:color w:val="auto"/>
              </w:rPr>
              <w:t>ЈП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српски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Језик извода, </w:t>
            </w:r>
            <w:r>
              <w:rPr>
                <w:rFonts w:ascii="Arial" w:hAnsi="Arial" w:cs="Arial"/>
                <w:b/>
                <w:bCs/>
                <w:color w:val="auto"/>
              </w:rPr>
              <w:t>ЈИ</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српски / енглески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Земља публикововања, </w:t>
            </w:r>
            <w:r>
              <w:rPr>
                <w:rFonts w:ascii="Arial" w:hAnsi="Arial" w:cs="Arial"/>
                <w:b/>
                <w:bCs/>
                <w:color w:val="auto"/>
              </w:rPr>
              <w:t>ЗП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Србија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Уже географско подручје, </w:t>
            </w:r>
            <w:r>
              <w:rPr>
                <w:rFonts w:ascii="Arial" w:hAnsi="Arial" w:cs="Arial"/>
                <w:b/>
                <w:bCs/>
                <w:color w:val="auto"/>
              </w:rPr>
              <w:t>УГП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Војводина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Година, </w:t>
            </w:r>
            <w:r>
              <w:rPr>
                <w:rFonts w:ascii="Arial" w:hAnsi="Arial" w:cs="Arial"/>
                <w:b/>
                <w:bCs/>
                <w:color w:val="auto"/>
              </w:rPr>
              <w:t>ГО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2B26A1">
            <w:r>
              <w:rPr>
                <w:rFonts w:ascii="Arial" w:hAnsi="Arial" w:cs="Arial"/>
                <w:color w:val="auto"/>
              </w:rPr>
              <w:t>2019</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Издавач,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ауторски репринт</w:t>
            </w:r>
          </w:p>
        </w:tc>
      </w:tr>
      <w:tr w:rsidR="00E72719">
        <w:trPr>
          <w:cantSplit/>
          <w:trHeight w:hRule="exact" w:val="865"/>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Место и адреса, </w:t>
            </w:r>
            <w:r>
              <w:rPr>
                <w:rFonts w:ascii="Arial" w:hAnsi="Arial" w:cs="Arial"/>
                <w:b/>
                <w:bCs/>
                <w:color w:val="auto"/>
              </w:rPr>
              <w:t>МА</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Нови Сад, Факултет техничких наука,</w:t>
            </w:r>
          </w:p>
        </w:tc>
      </w:tr>
      <w:tr w:rsidR="00E72719">
        <w:trPr>
          <w:cantSplit/>
          <w:trHeight w:hRule="exact" w:val="888"/>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 xml:space="preserve">Физички опис рада, </w:t>
            </w:r>
            <w:r>
              <w:rPr>
                <w:rFonts w:ascii="Arial" w:hAnsi="Arial" w:cs="Arial"/>
                <w:b/>
                <w:bCs/>
                <w:color w:val="auto"/>
              </w:rPr>
              <w:t>ФО</w:t>
            </w:r>
            <w:r>
              <w:rPr>
                <w:rFonts w:ascii="Arial" w:hAnsi="Arial" w:cs="Arial"/>
                <w:color w:val="auto"/>
              </w:rPr>
              <w:t>:</w:t>
            </w:r>
          </w:p>
          <w:p w:rsidR="00E72719" w:rsidRDefault="00C33525">
            <w:pPr>
              <w:spacing w:after="60"/>
              <w:jc w:val="left"/>
            </w:pPr>
            <w:r>
              <w:rPr>
                <w:rFonts w:ascii="Arial" w:hAnsi="Arial" w:cs="Arial"/>
                <w:color w:val="auto"/>
              </w:rPr>
              <w:t>(поглавља/страна/цитата/табела/слика/графика/прилога)</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2B26A1">
            <w:pPr>
              <w:spacing w:after="60"/>
              <w:jc w:val="left"/>
            </w:pPr>
            <w:r>
              <w:rPr>
                <w:rFonts w:ascii="Arial" w:hAnsi="Arial" w:cs="Arial"/>
                <w:color w:val="auto"/>
              </w:rPr>
              <w:t>5 / 58 / 0 / 0 / 47/ 0 / промени</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Научна област, </w:t>
            </w:r>
            <w:r>
              <w:rPr>
                <w:rFonts w:ascii="Arial" w:hAnsi="Arial" w:cs="Arial"/>
                <w:b/>
                <w:bCs/>
                <w:color w:val="auto"/>
              </w:rPr>
              <w:t>НО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Информатика</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Научна дисциплина, </w:t>
            </w:r>
            <w:r>
              <w:rPr>
                <w:rFonts w:ascii="Arial" w:hAnsi="Arial" w:cs="Arial"/>
                <w:b/>
                <w:bCs/>
                <w:color w:val="auto"/>
              </w:rPr>
              <w:t>НД</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Рачунарске науке</w:t>
            </w:r>
          </w:p>
        </w:tc>
      </w:tr>
      <w:tr w:rsidR="00E72719">
        <w:trPr>
          <w:cantSplit/>
          <w:trHeight w:hRule="exact" w:val="685"/>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Предметна одредница/Кључне речи, </w:t>
            </w:r>
            <w:r>
              <w:rPr>
                <w:rFonts w:ascii="Arial" w:hAnsi="Arial" w:cs="Arial"/>
                <w:b/>
                <w:bCs/>
                <w:color w:val="auto"/>
              </w:rPr>
              <w:t>ПО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Јava, </w:t>
            </w:r>
            <w:r w:rsidR="002B26A1">
              <w:rPr>
                <w:rFonts w:ascii="Arial" w:hAnsi="Arial" w:cs="Arial"/>
                <w:color w:val="auto"/>
                <w:lang w:val="en-US"/>
              </w:rPr>
              <w:t xml:space="preserve">JavaScript, Gmail API, </w:t>
            </w:r>
            <w:r w:rsidR="002B26A1">
              <w:rPr>
                <w:rFonts w:ascii="Arial" w:hAnsi="Arial" w:cs="Arial"/>
                <w:color w:val="auto"/>
              </w:rPr>
              <w:t>ВЕБ, REST</w:t>
            </w:r>
          </w:p>
        </w:tc>
      </w:tr>
      <w:tr w:rsidR="00E72719">
        <w:trPr>
          <w:cantSplit/>
          <w:trHeight w:hRule="exact" w:val="424"/>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b/>
                <w:bCs/>
                <w:color w:val="auto"/>
              </w:rPr>
              <w:t>УДК</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1603"/>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lastRenderedPageBreak/>
              <w:t xml:space="preserve">Чува се, </w:t>
            </w:r>
            <w:r>
              <w:rPr>
                <w:rFonts w:ascii="Arial" w:hAnsi="Arial" w:cs="Arial"/>
                <w:b/>
                <w:bCs/>
                <w:color w:val="auto"/>
              </w:rPr>
              <w:t>ЧУ</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Библиотека Факултета техничких наука, Трг Доситеја Обрадовића 6, Нови Сад</w:t>
            </w:r>
          </w:p>
        </w:tc>
      </w:tr>
      <w:tr w:rsidR="00E72719">
        <w:trPr>
          <w:cantSplit/>
          <w:trHeight w:hRule="exact" w:val="50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Важна напомена, </w:t>
            </w:r>
            <w:r>
              <w:rPr>
                <w:rFonts w:ascii="Arial" w:hAnsi="Arial" w:cs="Arial"/>
                <w:b/>
                <w:bCs/>
                <w:color w:val="auto"/>
              </w:rPr>
              <w:t>ВН</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4033"/>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Извод, </w:t>
            </w:r>
            <w:r>
              <w:rPr>
                <w:rFonts w:ascii="Arial" w:hAnsi="Arial" w:cs="Arial"/>
                <w:b/>
                <w:bCs/>
                <w:color w:val="auto"/>
              </w:rPr>
              <w:t>ИЗ</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sidP="002B26A1">
            <w:pPr>
              <w:suppressAutoHyphens/>
              <w:spacing w:before="120" w:line="240" w:lineRule="auto"/>
              <w:jc w:val="left"/>
            </w:pPr>
            <w:r>
              <w:rPr>
                <w:rFonts w:ascii="Arial" w:hAnsi="Arial" w:cs="Arial"/>
                <w:color w:val="auto"/>
                <w:kern w:val="2"/>
                <w:szCs w:val="18"/>
              </w:rPr>
              <w:t xml:space="preserve">Задатак рада представља </w:t>
            </w: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Датум прихватања теме, </w:t>
            </w:r>
            <w:r>
              <w:rPr>
                <w:rFonts w:ascii="Arial" w:hAnsi="Arial" w:cs="Arial"/>
                <w:b/>
                <w:bCs/>
                <w:color w:val="auto"/>
              </w:rPr>
              <w:t>ДП</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350"/>
        </w:trPr>
        <w:tc>
          <w:tcPr>
            <w:tcW w:w="5566"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Датум одбране, </w:t>
            </w:r>
            <w:r>
              <w:rPr>
                <w:rFonts w:ascii="Arial" w:hAnsi="Arial" w:cs="Arial"/>
                <w:b/>
                <w:bCs/>
                <w:color w:val="auto"/>
              </w:rPr>
              <w:t>ДО</w:t>
            </w:r>
            <w:r>
              <w:rPr>
                <w:rFonts w:ascii="Arial" w:hAnsi="Arial" w:cs="Arial"/>
                <w:color w:val="auto"/>
              </w:rPr>
              <w:t>:</w:t>
            </w:r>
          </w:p>
        </w:tc>
        <w:tc>
          <w:tcPr>
            <w:tcW w:w="2773"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r>
      <w:tr w:rsidR="00E72719">
        <w:trPr>
          <w:cantSplit/>
          <w:trHeight w:hRule="exact" w:val="1255"/>
        </w:trPr>
        <w:tc>
          <w:tcPr>
            <w:tcW w:w="2577" w:type="dxa"/>
            <w:tcBorders>
              <w:top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 xml:space="preserve">Чланови комисије, </w:t>
            </w:r>
            <w:r>
              <w:rPr>
                <w:rFonts w:ascii="Arial" w:hAnsi="Arial" w:cs="Arial"/>
                <w:b/>
                <w:bCs/>
                <w:color w:val="auto"/>
              </w:rPr>
              <w:t>КО</w:t>
            </w:r>
            <w:r>
              <w:rPr>
                <w:rFonts w:ascii="Arial" w:hAnsi="Arial" w:cs="Arial"/>
                <w:color w:val="auto"/>
              </w:rPr>
              <w:t>:</w:t>
            </w: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Председник:</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Игор Дејановић, ванредни проф.,  ФТН Нови Сад</w:t>
            </w:r>
          </w:p>
        </w:tc>
        <w:tc>
          <w:tcPr>
            <w:tcW w:w="1110"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tc>
      </w:tr>
      <w:tr w:rsidR="00E72719">
        <w:trPr>
          <w:cantSplit/>
          <w:trHeight w:hRule="exact" w:val="1281"/>
        </w:trPr>
        <w:tc>
          <w:tcPr>
            <w:tcW w:w="2577" w:type="dxa"/>
            <w:tcBorders>
              <w:top w:val="dashSmallGap" w:sz="8" w:space="0" w:color="000000"/>
              <w:bottom w:val="dashSmallGap" w:sz="8" w:space="0" w:color="000000"/>
              <w:right w:val="dashSmallGap" w:sz="8" w:space="0" w:color="000000"/>
            </w:tcBorders>
            <w:shd w:val="clear" w:color="auto" w:fill="auto"/>
          </w:tcPr>
          <w:p w:rsidR="00E72719" w:rsidRDefault="00E72719">
            <w:pPr>
              <w:rPr>
                <w:rFonts w:ascii="Arial" w:hAnsi="Arial" w:cs="Arial"/>
                <w:color w:val="auto"/>
              </w:rPr>
            </w:pPr>
          </w:p>
        </w:tc>
        <w:tc>
          <w:tcPr>
            <w:tcW w:w="298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
              <w:rPr>
                <w:rFonts w:ascii="Arial" w:hAnsi="Arial" w:cs="Arial"/>
                <w:color w:val="auto"/>
              </w:rPr>
              <w:t>Члан:</w:t>
            </w:r>
          </w:p>
        </w:tc>
        <w:tc>
          <w:tcPr>
            <w:tcW w:w="1663"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Стеван Гостојић, ванредни проф., ФТН Нови Сад</w:t>
            </w:r>
          </w:p>
        </w:tc>
        <w:tc>
          <w:tcPr>
            <w:tcW w:w="1110" w:type="dxa"/>
            <w:tcBorders>
              <w:top w:val="single" w:sz="12" w:space="0" w:color="000000"/>
              <w:left w:val="single" w:sz="12" w:space="0" w:color="000000"/>
              <w:bottom w:val="single" w:sz="4" w:space="0" w:color="000000"/>
              <w:right w:val="single" w:sz="12" w:space="0" w:color="000000"/>
            </w:tcBorders>
            <w:shd w:val="clear" w:color="auto" w:fill="auto"/>
          </w:tcPr>
          <w:p w:rsidR="00E72719" w:rsidRDefault="00C33525">
            <w:pPr>
              <w:spacing w:after="60"/>
              <w:jc w:val="center"/>
            </w:pPr>
            <w:r>
              <w:rPr>
                <w:rFonts w:ascii="Arial" w:hAnsi="Arial" w:cs="Arial"/>
                <w:color w:val="auto"/>
              </w:rPr>
              <w:t>Potpis mentora</w:t>
            </w:r>
          </w:p>
        </w:tc>
      </w:tr>
      <w:tr w:rsidR="00E72719">
        <w:trPr>
          <w:cantSplit/>
          <w:trHeight w:hRule="exact" w:val="1153"/>
        </w:trPr>
        <w:tc>
          <w:tcPr>
            <w:tcW w:w="2577" w:type="dxa"/>
            <w:tcBorders>
              <w:top w:val="single" w:sz="12" w:space="0" w:color="000000"/>
              <w:bottom w:val="single" w:sz="12" w:space="0" w:color="000000"/>
              <w:right w:val="dashSmallGap" w:sz="8" w:space="0" w:color="000000"/>
            </w:tcBorders>
            <w:shd w:val="clear" w:color="auto" w:fill="auto"/>
          </w:tcPr>
          <w:p w:rsidR="00E72719" w:rsidRDefault="00E72719">
            <w:pPr>
              <w:rPr>
                <w:rFonts w:ascii="Arial" w:hAnsi="Arial" w:cs="Arial"/>
                <w:color w:val="auto"/>
              </w:rPr>
            </w:pPr>
          </w:p>
        </w:tc>
        <w:tc>
          <w:tcPr>
            <w:tcW w:w="2989"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r>
              <w:rPr>
                <w:rFonts w:ascii="Arial" w:hAnsi="Arial" w:cs="Arial"/>
                <w:color w:val="auto"/>
              </w:rPr>
              <w:t>Члан,ментор:</w:t>
            </w:r>
          </w:p>
        </w:tc>
        <w:tc>
          <w:tcPr>
            <w:tcW w:w="1663"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pPr>
              <w:spacing w:after="60"/>
              <w:jc w:val="left"/>
            </w:pPr>
            <w:r>
              <w:rPr>
                <w:rFonts w:ascii="Arial" w:hAnsi="Arial" w:cs="Arial"/>
                <w:color w:val="auto"/>
              </w:rPr>
              <w:t>др Милан Видаковић, ред. проф., ФТН Нови Сад</w:t>
            </w:r>
          </w:p>
        </w:tc>
        <w:tc>
          <w:tcPr>
            <w:tcW w:w="1110" w:type="dxa"/>
            <w:tcBorders>
              <w:top w:val="single" w:sz="4" w:space="0" w:color="000000"/>
              <w:left w:val="single" w:sz="12" w:space="0" w:color="000000"/>
              <w:bottom w:val="single" w:sz="12" w:space="0" w:color="000000"/>
              <w:right w:val="single" w:sz="12" w:space="0" w:color="000000"/>
            </w:tcBorders>
            <w:shd w:val="clear" w:color="auto" w:fill="auto"/>
          </w:tcPr>
          <w:p w:rsidR="00E72719" w:rsidRDefault="00E72719">
            <w:pPr>
              <w:spacing w:after="60"/>
              <w:jc w:val="left"/>
              <w:rPr>
                <w:rFonts w:ascii="Arial" w:hAnsi="Arial" w:cs="Arial"/>
                <w:color w:val="auto"/>
              </w:rPr>
            </w:pPr>
          </w:p>
        </w:tc>
      </w:tr>
    </w:tbl>
    <w:p w:rsidR="00E72719" w:rsidRDefault="00E72719"/>
    <w:p w:rsidR="00E72719" w:rsidRDefault="00C33525">
      <w:pPr>
        <w:rPr>
          <w:rFonts w:ascii="Cambria" w:hAnsi="Cambria"/>
          <w:color w:val="365F91"/>
        </w:rPr>
      </w:pPr>
      <w:r>
        <w:br w:type="page"/>
      </w:r>
    </w:p>
    <w:p w:rsidR="00E72719" w:rsidRDefault="00C33525">
      <w:pPr>
        <w:pStyle w:val="Heading1"/>
        <w:numPr>
          <w:ilvl w:val="0"/>
          <w:numId w:val="0"/>
        </w:numPr>
        <w:ind w:left="720"/>
      </w:pPr>
      <w:bookmarkStart w:id="157" w:name="_Toc7768523"/>
      <w:bookmarkStart w:id="158" w:name="_Toc8841936"/>
      <w:r>
        <w:lastRenderedPageBreak/>
        <w:t>7.</w:t>
      </w:r>
      <w:bookmarkStart w:id="159" w:name="_Toc515486018"/>
      <w:r>
        <w:t>KEY WORDS DOCUMENTATION</w:t>
      </w:r>
      <w:bookmarkEnd w:id="157"/>
      <w:bookmarkEnd w:id="158"/>
      <w:bookmarkEnd w:id="159"/>
    </w:p>
    <w:tbl>
      <w:tblPr>
        <w:tblW w:w="7546" w:type="dxa"/>
        <w:tblInd w:w="-107" w:type="dxa"/>
        <w:tblBorders>
          <w:top w:val="single" w:sz="12" w:space="0" w:color="000000"/>
          <w:bottom w:val="dashSmallGap" w:sz="8" w:space="0" w:color="000000"/>
          <w:right w:val="dashSmallGap" w:sz="8" w:space="0" w:color="000000"/>
          <w:insideH w:val="dashSmallGap" w:sz="8" w:space="0" w:color="000000"/>
          <w:insideV w:val="dashSmallGap" w:sz="8" w:space="0" w:color="000000"/>
        </w:tblBorders>
        <w:tblLook w:val="04A0" w:firstRow="1" w:lastRow="0" w:firstColumn="1" w:lastColumn="0" w:noHBand="0" w:noVBand="1"/>
      </w:tblPr>
      <w:tblGrid>
        <w:gridCol w:w="2128"/>
        <w:gridCol w:w="1572"/>
        <w:gridCol w:w="2307"/>
        <w:gridCol w:w="1539"/>
      </w:tblGrid>
      <w:tr w:rsidR="00E72719">
        <w:trPr>
          <w:cantSplit/>
          <w:trHeight w:hRule="exact" w:val="350"/>
        </w:trPr>
        <w:tc>
          <w:tcPr>
            <w:tcW w:w="3699" w:type="dxa"/>
            <w:gridSpan w:val="2"/>
            <w:tcBorders>
              <w:top w:val="single" w:sz="12"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Accession number, </w:t>
            </w:r>
            <w:r>
              <w:rPr>
                <w:rFonts w:ascii="Arial" w:hAnsi="Arial"/>
                <w:b/>
                <w:bCs/>
                <w:color w:val="auto"/>
              </w:rPr>
              <w:t>ANO</w:t>
            </w:r>
            <w:r>
              <w:rPr>
                <w:rFonts w:ascii="Arial" w:hAnsi="Arial"/>
                <w:color w:val="auto"/>
              </w:rPr>
              <w:t>:</w:t>
            </w:r>
          </w:p>
        </w:tc>
        <w:tc>
          <w:tcPr>
            <w:tcW w:w="3846" w:type="dxa"/>
            <w:gridSpan w:val="2"/>
            <w:tcBorders>
              <w:top w:val="single" w:sz="12"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Identification number, </w:t>
            </w:r>
            <w:r>
              <w:rPr>
                <w:rFonts w:ascii="Arial" w:hAnsi="Arial"/>
                <w:b/>
                <w:bCs/>
                <w:color w:val="auto"/>
              </w:rPr>
              <w:t>INO</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Document type, </w:t>
            </w:r>
            <w:r>
              <w:rPr>
                <w:rFonts w:ascii="Arial" w:hAnsi="Arial"/>
                <w:b/>
                <w:bCs/>
                <w:color w:val="auto"/>
              </w:rPr>
              <w:t>DT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monographic publication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Type of record, </w:t>
            </w:r>
            <w:r>
              <w:rPr>
                <w:rFonts w:ascii="Arial" w:hAnsi="Arial"/>
                <w:b/>
                <w:bCs/>
                <w:color w:val="auto"/>
              </w:rPr>
              <w:t>TR</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textual material</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Contents code, </w:t>
            </w:r>
            <w:r>
              <w:rPr>
                <w:rFonts w:ascii="Arial" w:hAnsi="Arial"/>
                <w:b/>
                <w:bCs/>
                <w:color w:val="auto"/>
              </w:rPr>
              <w:t>CC</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2B26A1">
            <w:pPr>
              <w:spacing w:after="60"/>
              <w:jc w:val="left"/>
            </w:pPr>
            <w:r>
              <w:rPr>
                <w:rFonts w:ascii="Arial" w:hAnsi="Arial"/>
                <w:color w:val="auto"/>
              </w:rPr>
              <w:t>Master</w:t>
            </w:r>
            <w:r w:rsidR="00C33525">
              <w:rPr>
                <w:rFonts w:ascii="Arial" w:hAnsi="Arial"/>
                <w:color w:val="auto"/>
              </w:rPr>
              <w:t xml:space="preserve"> thesis</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Author, </w:t>
            </w:r>
            <w:r>
              <w:rPr>
                <w:rFonts w:ascii="Arial" w:hAnsi="Arial"/>
                <w:b/>
                <w:bCs/>
                <w:color w:val="auto"/>
              </w:rPr>
              <w:t>AU</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Ivana Savin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Mentor, </w:t>
            </w:r>
            <w:r>
              <w:rPr>
                <w:rFonts w:ascii="Arial" w:hAnsi="Arial"/>
                <w:b/>
                <w:bCs/>
                <w:color w:val="auto"/>
              </w:rPr>
              <w:t>MN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Prof Dr Milan Vidaković</w:t>
            </w:r>
          </w:p>
        </w:tc>
      </w:tr>
      <w:tr w:rsidR="00E72719">
        <w:trPr>
          <w:cantSplit/>
          <w:trHeight w:hRule="exact" w:val="1051"/>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Title, </w:t>
            </w:r>
            <w:r>
              <w:rPr>
                <w:rFonts w:ascii="Arial" w:hAnsi="Arial"/>
                <w:b/>
                <w:bCs/>
                <w:color w:val="auto"/>
              </w:rPr>
              <w:t>TI</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rsidP="002B26A1">
            <w:pPr>
              <w:spacing w:after="60"/>
              <w:jc w:val="left"/>
            </w:pPr>
            <w:r>
              <w:rPr>
                <w:rFonts w:ascii="Arial" w:hAnsi="Arial"/>
                <w:color w:val="auto"/>
              </w:rPr>
              <w:t xml:space="preserve">WEB APPLICATION FOR </w:t>
            </w:r>
            <w:r w:rsidR="002B26A1">
              <w:rPr>
                <w:rFonts w:ascii="Arial" w:hAnsi="Arial"/>
                <w:color w:val="auto"/>
              </w:rPr>
              <w:t>EMAIL</w:t>
            </w:r>
            <w:r>
              <w:rPr>
                <w:rFonts w:ascii="Arial" w:hAnsi="Arial"/>
                <w:color w:val="auto"/>
              </w:rPr>
              <w:t xml:space="preserve"> MANAGEMENT</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Language of text, </w:t>
            </w:r>
            <w:r>
              <w:rPr>
                <w:rFonts w:ascii="Arial" w:hAnsi="Arial"/>
                <w:b/>
                <w:bCs/>
                <w:color w:val="auto"/>
              </w:rPr>
              <w:t>LT</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Serbian</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Language of abstract, </w:t>
            </w:r>
            <w:r>
              <w:rPr>
                <w:rFonts w:ascii="Arial" w:hAnsi="Arial"/>
                <w:b/>
                <w:bCs/>
                <w:color w:val="auto"/>
              </w:rPr>
              <w:t>LA</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Serbian / English</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Country of publication, </w:t>
            </w:r>
            <w:r>
              <w:rPr>
                <w:rFonts w:ascii="Arial" w:hAnsi="Arial"/>
                <w:b/>
                <w:bCs/>
                <w:color w:val="auto"/>
              </w:rPr>
              <w:t>CP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Serbia</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Locality of publication, </w:t>
            </w:r>
            <w:r>
              <w:rPr>
                <w:rFonts w:ascii="Arial" w:hAnsi="Arial"/>
                <w:b/>
                <w:bCs/>
                <w:color w:val="auto"/>
              </w:rPr>
              <w:t>LP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Vojvodina</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Publication year, </w:t>
            </w:r>
            <w:r>
              <w:rPr>
                <w:rFonts w:ascii="Arial" w:hAnsi="Arial"/>
                <w:b/>
                <w:bCs/>
                <w:color w:val="auto"/>
              </w:rPr>
              <w:t>PY</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2B26A1">
            <w:pPr>
              <w:spacing w:after="60"/>
              <w:jc w:val="left"/>
            </w:pPr>
            <w:r>
              <w:rPr>
                <w:rFonts w:ascii="Arial" w:hAnsi="Arial"/>
                <w:color w:val="auto"/>
              </w:rPr>
              <w:t>2019</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Publisher, </w:t>
            </w:r>
            <w:r>
              <w:rPr>
                <w:rFonts w:ascii="Arial" w:hAnsi="Arial"/>
                <w:b/>
                <w:bCs/>
                <w:color w:val="auto"/>
              </w:rPr>
              <w:t>PB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author’s reprint</w:t>
            </w:r>
          </w:p>
        </w:tc>
      </w:tr>
      <w:tr w:rsidR="00E72719">
        <w:trPr>
          <w:cantSplit/>
          <w:trHeight w:hRule="exact" w:val="64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Publication place, </w:t>
            </w:r>
            <w:r>
              <w:rPr>
                <w:rFonts w:ascii="Arial" w:hAnsi="Arial"/>
                <w:b/>
                <w:bCs/>
                <w:color w:val="auto"/>
              </w:rPr>
              <w:t>PP</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Novi Sad, Faculty of Technical Sciences,</w:t>
            </w:r>
            <w:r>
              <w:br/>
            </w:r>
            <w:r>
              <w:rPr>
                <w:rFonts w:ascii="Arial" w:hAnsi="Arial" w:cs="Arial"/>
                <w:color w:val="auto"/>
              </w:rPr>
              <w:t>Trg Dositeja Obradovića 6</w:t>
            </w:r>
          </w:p>
        </w:tc>
      </w:tr>
      <w:tr w:rsidR="00E72719">
        <w:trPr>
          <w:cantSplit/>
          <w:trHeight w:hRule="exact" w:val="5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Physical description, </w:t>
            </w:r>
            <w:r>
              <w:rPr>
                <w:rFonts w:ascii="Arial" w:hAnsi="Arial"/>
                <w:b/>
                <w:bCs/>
                <w:color w:val="auto"/>
              </w:rPr>
              <w:t>PD</w:t>
            </w:r>
            <w:r>
              <w:rPr>
                <w:rFonts w:ascii="Arial" w:hAnsi="Arial"/>
                <w:color w:val="auto"/>
              </w:rPr>
              <w:t>:</w:t>
            </w:r>
            <w:r>
              <w:br/>
            </w:r>
            <w:r>
              <w:rPr>
                <w:rFonts w:ascii="Arial" w:hAnsi="Arial"/>
                <w:color w:val="auto"/>
                <w:sz w:val="14"/>
                <w:szCs w:val="14"/>
              </w:rPr>
              <w:t>(chapters/pages/ref./tables/pictures/graphs/appendixes</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spacing w:after="60"/>
              <w:jc w:val="left"/>
            </w:pPr>
            <w:r>
              <w:rPr>
                <w:rFonts w:ascii="Arial" w:hAnsi="Arial" w:cs="Arial"/>
                <w:color w:val="auto"/>
              </w:rPr>
              <w:t>5 / 58 / 0 / 0 / 47/ 0 / 0</w:t>
            </w:r>
            <w:r w:rsidR="002B26A1">
              <w:rPr>
                <w:rFonts w:ascii="Arial" w:hAnsi="Arial" w:cs="Arial"/>
                <w:color w:val="auto"/>
              </w:rPr>
              <w:t xml:space="preserve"> promeni</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Scientific field, </w:t>
            </w:r>
            <w:r>
              <w:rPr>
                <w:rFonts w:ascii="Arial" w:hAnsi="Arial"/>
                <w:b/>
                <w:bCs/>
                <w:color w:val="auto"/>
              </w:rPr>
              <w:t>SF</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Electrical Engineering</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Scientific discipline, </w:t>
            </w:r>
            <w:r>
              <w:rPr>
                <w:rFonts w:ascii="Arial" w:hAnsi="Arial"/>
                <w:b/>
                <w:bCs/>
                <w:color w:val="auto"/>
              </w:rPr>
              <w:t>SD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Computer Science</w:t>
            </w:r>
          </w:p>
        </w:tc>
      </w:tr>
      <w:tr w:rsidR="00E72719">
        <w:trPr>
          <w:cantSplit/>
          <w:trHeight w:hRule="exact" w:val="514"/>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Subject/Key words, </w:t>
            </w:r>
            <w:r>
              <w:rPr>
                <w:rFonts w:ascii="Arial" w:hAnsi="Arial"/>
                <w:b/>
                <w:bCs/>
                <w:color w:val="auto"/>
              </w:rPr>
              <w:t>S</w:t>
            </w:r>
            <w:r>
              <w:rPr>
                <w:rFonts w:ascii="Arial" w:hAnsi="Arial"/>
                <w:color w:val="auto"/>
              </w:rPr>
              <w:t>/</w:t>
            </w:r>
            <w:r>
              <w:rPr>
                <w:rFonts w:ascii="Arial" w:hAnsi="Arial"/>
                <w:b/>
                <w:bCs/>
                <w:color w:val="auto"/>
              </w:rPr>
              <w:t>KW</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rsidP="002B26A1">
            <w:r>
              <w:rPr>
                <w:rFonts w:ascii="Arial" w:hAnsi="Arial" w:cs="Arial"/>
                <w:color w:val="auto"/>
              </w:rPr>
              <w:t>Јava,</w:t>
            </w:r>
            <w:r w:rsidR="002B26A1">
              <w:rPr>
                <w:rFonts w:ascii="Arial" w:hAnsi="Arial" w:cs="Arial"/>
                <w:color w:val="auto"/>
              </w:rPr>
              <w:t xml:space="preserve"> JavaScript, Gmail API, WEB, REST</w:t>
            </w: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b/>
                <w:bCs/>
                <w:color w:val="auto"/>
              </w:rPr>
              <w:t>UC</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595"/>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Holding data, </w:t>
            </w:r>
            <w:r>
              <w:rPr>
                <w:rFonts w:ascii="Arial" w:hAnsi="Arial"/>
                <w:b/>
                <w:bCs/>
                <w:color w:val="auto"/>
              </w:rPr>
              <w:t>HD</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s="Arial"/>
                <w:color w:val="auto"/>
              </w:rPr>
              <w:t>Library of the Faculty of Technical Sciences,</w:t>
            </w:r>
            <w:r>
              <w:br/>
            </w:r>
            <w:r>
              <w:rPr>
                <w:rFonts w:ascii="Arial" w:hAnsi="Arial" w:cs="Arial"/>
                <w:color w:val="auto"/>
              </w:rPr>
              <w:t>Trg Dositeja Obradovića 6, Novi Sad</w:t>
            </w:r>
          </w:p>
        </w:tc>
      </w:tr>
      <w:tr w:rsidR="00E72719">
        <w:trPr>
          <w:cantSplit/>
          <w:trHeight w:hRule="exact" w:val="397"/>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Note, </w:t>
            </w:r>
            <w:r>
              <w:rPr>
                <w:rFonts w:ascii="Arial" w:hAnsi="Arial"/>
                <w:b/>
                <w:bCs/>
                <w:color w:val="auto"/>
              </w:rPr>
              <w:t>N</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451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lastRenderedPageBreak/>
              <w:t xml:space="preserve">Abstract, </w:t>
            </w:r>
            <w:r>
              <w:rPr>
                <w:rFonts w:ascii="Arial" w:hAnsi="Arial"/>
                <w:b/>
                <w:bCs/>
                <w:color w:val="auto"/>
              </w:rPr>
              <w:t>AB</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1B24C0" w:rsidRDefault="00C33525" w:rsidP="001B24C0">
            <w:pPr>
              <w:jc w:val="left"/>
            </w:pPr>
            <w:r>
              <w:rPr>
                <w:rFonts w:ascii="Arial" w:hAnsi="Arial" w:cs="Arial"/>
                <w:color w:val="212121"/>
                <w:highlight w:val="white"/>
              </w:rPr>
              <w:t xml:space="preserve">The thesis deals with the implementation </w:t>
            </w:r>
            <w:r w:rsidR="001B24C0">
              <w:rPr>
                <w:rFonts w:ascii="Arial" w:hAnsi="Arial" w:cs="Arial"/>
                <w:color w:val="212121"/>
              </w:rPr>
              <w:t>...</w:t>
            </w:r>
          </w:p>
          <w:p w:rsidR="00E72719" w:rsidRDefault="00E72719">
            <w:pPr>
              <w:jc w:val="left"/>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spacing w:val="-8"/>
              </w:rPr>
              <w:t xml:space="preserve">Accepted by the Scientific Board on, </w:t>
            </w:r>
            <w:r>
              <w:rPr>
                <w:rFonts w:ascii="Arial" w:hAnsi="Arial"/>
                <w:b/>
                <w:bCs/>
                <w:color w:val="auto"/>
              </w:rPr>
              <w:t>ASB</w:t>
            </w:r>
            <w:r>
              <w:rPr>
                <w:rFonts w:ascii="Arial" w:hAnsi="Arial"/>
                <w:color w:val="auto"/>
                <w:spacing w:val="-8"/>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350"/>
        </w:trPr>
        <w:tc>
          <w:tcPr>
            <w:tcW w:w="3699" w:type="dxa"/>
            <w:gridSpan w:val="2"/>
            <w:tcBorders>
              <w:top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rPr>
              <w:t xml:space="preserve">Defended on, </w:t>
            </w:r>
            <w:r>
              <w:rPr>
                <w:rFonts w:ascii="Arial" w:hAnsi="Arial"/>
                <w:b/>
                <w:bCs/>
                <w:color w:val="auto"/>
              </w:rPr>
              <w:t>DE</w:t>
            </w:r>
            <w:r>
              <w:rPr>
                <w:rFonts w:ascii="Arial" w:hAnsi="Arial"/>
                <w:color w:val="auto"/>
              </w:rPr>
              <w:t>:</w:t>
            </w:r>
          </w:p>
        </w:tc>
        <w:tc>
          <w:tcPr>
            <w:tcW w:w="3846" w:type="dxa"/>
            <w:gridSpan w:val="2"/>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pPr>
              <w:spacing w:after="60"/>
              <w:jc w:val="left"/>
              <w:rPr>
                <w:rFonts w:ascii="Arial" w:hAnsi="Arial"/>
                <w:color w:val="auto"/>
              </w:rPr>
            </w:pPr>
          </w:p>
        </w:tc>
      </w:tr>
      <w:tr w:rsidR="00E72719">
        <w:trPr>
          <w:cantSplit/>
          <w:trHeight w:hRule="exact" w:val="764"/>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 xml:space="preserve">Defended Board, </w:t>
            </w:r>
            <w:r>
              <w:rPr>
                <w:rFonts w:ascii="Arial" w:hAnsi="Arial"/>
                <w:b/>
                <w:bCs/>
                <w:color w:val="auto"/>
              </w:rPr>
              <w:t>DB</w:t>
            </w:r>
            <w:r>
              <w:rPr>
                <w:rFonts w:ascii="Arial" w:hAnsi="Arial"/>
                <w:color w:val="auto"/>
              </w:rPr>
              <w:t>:</w:t>
            </w: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President:</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bookmarkStart w:id="160" w:name="_GoBack2"/>
            <w:bookmarkEnd w:id="160"/>
            <w:r>
              <w:rPr>
                <w:rFonts w:ascii="Arial" w:hAnsi="Arial"/>
                <w:color w:val="auto"/>
                <w:sz w:val="17"/>
                <w:szCs w:val="17"/>
                <w:lang w:val="en-US"/>
              </w:rPr>
              <w:t>Igor Dejanovi</w:t>
            </w:r>
            <w:r>
              <w:rPr>
                <w:rFonts w:ascii="Arial" w:hAnsi="Arial"/>
                <w:color w:val="auto"/>
                <w:sz w:val="17"/>
                <w:szCs w:val="17"/>
              </w:rPr>
              <w:t>ć, PhD, assoc. prof., FTN Novi Sad</w:t>
            </w:r>
          </w:p>
        </w:tc>
        <w:tc>
          <w:tcPr>
            <w:tcW w:w="1539"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E72719"/>
        </w:tc>
      </w:tr>
      <w:tr w:rsidR="00E72719">
        <w:trPr>
          <w:cantSplit/>
          <w:trHeight w:hRule="exact" w:val="591"/>
        </w:trPr>
        <w:tc>
          <w:tcPr>
            <w:tcW w:w="2127" w:type="dxa"/>
            <w:tcBorders>
              <w:top w:val="dashSmallGap" w:sz="8" w:space="0" w:color="000000"/>
              <w:bottom w:val="dashSmallGap" w:sz="8" w:space="0" w:color="000000"/>
              <w:right w:val="dashSmallGap" w:sz="8" w:space="0" w:color="000000"/>
            </w:tcBorders>
            <w:shd w:val="clear" w:color="auto" w:fill="auto"/>
            <w:vAlign w:val="center"/>
          </w:tcPr>
          <w:p w:rsidR="00E72719" w:rsidRDefault="00E72719">
            <w:pPr>
              <w:jc w:val="left"/>
              <w:rPr>
                <w:rFonts w:ascii="Arial" w:hAnsi="Arial"/>
                <w:color w:val="auto"/>
              </w:rPr>
            </w:pPr>
          </w:p>
        </w:tc>
        <w:tc>
          <w:tcPr>
            <w:tcW w:w="1572" w:type="dxa"/>
            <w:tcBorders>
              <w:top w:val="dashSmallGap" w:sz="8" w:space="0" w:color="000000"/>
              <w:left w:val="dashSmallGap" w:sz="8" w:space="0" w:color="000000"/>
              <w:bottom w:val="dashSmallGap" w:sz="8" w:space="0" w:color="000000"/>
              <w:right w:val="dashSmallGap" w:sz="8" w:space="0" w:color="000000"/>
            </w:tcBorders>
            <w:shd w:val="clear" w:color="auto" w:fill="auto"/>
            <w:vAlign w:val="center"/>
          </w:tcPr>
          <w:p w:rsidR="00E72719" w:rsidRDefault="00C33525">
            <w:pPr>
              <w:jc w:val="left"/>
            </w:pPr>
            <w:r>
              <w:rPr>
                <w:rFonts w:ascii="Arial" w:hAnsi="Arial"/>
                <w:color w:val="auto"/>
              </w:rPr>
              <w:t>Member:</w:t>
            </w:r>
          </w:p>
        </w:tc>
        <w:tc>
          <w:tcPr>
            <w:tcW w:w="2307" w:type="dxa"/>
            <w:tcBorders>
              <w:top w:val="dashSmallGap" w:sz="8" w:space="0" w:color="000000"/>
              <w:left w:val="dashSmallGap" w:sz="8" w:space="0" w:color="000000"/>
              <w:bottom w:val="dashSmallGap" w:sz="8" w:space="0" w:color="000000"/>
              <w:right w:val="dashSmallGap" w:sz="8" w:space="0" w:color="000000"/>
            </w:tcBorders>
            <w:shd w:val="clear" w:color="auto" w:fill="auto"/>
          </w:tcPr>
          <w:p w:rsidR="00E72719" w:rsidRDefault="00C33525">
            <w:pPr>
              <w:spacing w:after="60"/>
              <w:jc w:val="left"/>
            </w:pPr>
            <w:r>
              <w:rPr>
                <w:rFonts w:ascii="Arial" w:hAnsi="Arial"/>
                <w:color w:val="auto"/>
                <w:sz w:val="17"/>
                <w:szCs w:val="17"/>
              </w:rPr>
              <w:t>Stevan Gostojić</w:t>
            </w:r>
            <w:bookmarkStart w:id="161" w:name="_GoBack1"/>
            <w:bookmarkEnd w:id="161"/>
            <w:r>
              <w:rPr>
                <w:rFonts w:ascii="Arial" w:hAnsi="Arial"/>
                <w:color w:val="auto"/>
                <w:sz w:val="17"/>
                <w:szCs w:val="17"/>
              </w:rPr>
              <w:t>, PhD, assoc. prof., FTN Novi Sad</w:t>
            </w:r>
          </w:p>
        </w:tc>
        <w:tc>
          <w:tcPr>
            <w:tcW w:w="1539" w:type="dxa"/>
            <w:tcBorders>
              <w:top w:val="single" w:sz="12" w:space="0" w:color="000000"/>
              <w:left w:val="single" w:sz="12" w:space="0" w:color="000000"/>
              <w:bottom w:val="single" w:sz="4" w:space="0" w:color="000000"/>
              <w:right w:val="single" w:sz="12" w:space="0" w:color="000000"/>
            </w:tcBorders>
            <w:shd w:val="clear" w:color="auto" w:fill="auto"/>
          </w:tcPr>
          <w:p w:rsidR="00E72719" w:rsidRDefault="00C33525">
            <w:pPr>
              <w:spacing w:after="60"/>
              <w:jc w:val="center"/>
            </w:pPr>
            <w:r>
              <w:rPr>
                <w:rFonts w:ascii="Arial" w:hAnsi="Arial"/>
                <w:color w:val="auto"/>
              </w:rPr>
              <w:t>Menthor's sign</w:t>
            </w:r>
          </w:p>
        </w:tc>
      </w:tr>
      <w:tr w:rsidR="00E72719">
        <w:trPr>
          <w:cantSplit/>
          <w:trHeight w:hRule="exact" w:val="702"/>
        </w:trPr>
        <w:tc>
          <w:tcPr>
            <w:tcW w:w="2127" w:type="dxa"/>
            <w:tcBorders>
              <w:top w:val="single" w:sz="12" w:space="0" w:color="000000"/>
              <w:bottom w:val="single" w:sz="12" w:space="0" w:color="000000"/>
              <w:right w:val="dashSmallGap" w:sz="8" w:space="0" w:color="000000"/>
            </w:tcBorders>
            <w:shd w:val="clear" w:color="auto" w:fill="auto"/>
            <w:vAlign w:val="center"/>
          </w:tcPr>
          <w:p w:rsidR="00E72719" w:rsidRDefault="00E72719">
            <w:pPr>
              <w:jc w:val="left"/>
              <w:rPr>
                <w:rFonts w:ascii="Arial" w:hAnsi="Arial"/>
                <w:color w:val="auto"/>
              </w:rPr>
            </w:pPr>
          </w:p>
        </w:tc>
        <w:tc>
          <w:tcPr>
            <w:tcW w:w="1572" w:type="dxa"/>
            <w:tcBorders>
              <w:top w:val="dashSmallGap" w:sz="8" w:space="0" w:color="000000"/>
              <w:left w:val="dashSmallGap" w:sz="8" w:space="0" w:color="000000"/>
              <w:bottom w:val="single" w:sz="12" w:space="0" w:color="000000"/>
              <w:right w:val="dashSmallGap" w:sz="8" w:space="0" w:color="000000"/>
            </w:tcBorders>
            <w:shd w:val="clear" w:color="auto" w:fill="auto"/>
            <w:vAlign w:val="center"/>
          </w:tcPr>
          <w:p w:rsidR="00E72719" w:rsidRDefault="00C33525">
            <w:pPr>
              <w:jc w:val="left"/>
            </w:pPr>
            <w:r>
              <w:rPr>
                <w:rFonts w:ascii="Arial" w:hAnsi="Arial"/>
                <w:color w:val="auto"/>
                <w:spacing w:val="-4"/>
              </w:rPr>
              <w:t>Member, Mentor:</w:t>
            </w:r>
          </w:p>
        </w:tc>
        <w:tc>
          <w:tcPr>
            <w:tcW w:w="2307" w:type="dxa"/>
            <w:tcBorders>
              <w:top w:val="dashSmallGap" w:sz="8" w:space="0" w:color="000000"/>
              <w:left w:val="dashSmallGap" w:sz="8" w:space="0" w:color="000000"/>
              <w:bottom w:val="single" w:sz="12" w:space="0" w:color="000000"/>
              <w:right w:val="dashSmallGap" w:sz="8" w:space="0" w:color="000000"/>
            </w:tcBorders>
            <w:shd w:val="clear" w:color="auto" w:fill="auto"/>
          </w:tcPr>
          <w:p w:rsidR="00E72719" w:rsidRDefault="00C33525">
            <w:pPr>
              <w:spacing w:after="60"/>
              <w:jc w:val="left"/>
            </w:pPr>
            <w:r>
              <w:rPr>
                <w:rFonts w:ascii="Arial" w:hAnsi="Arial" w:cs="Arial"/>
                <w:color w:val="auto"/>
                <w:sz w:val="17"/>
                <w:szCs w:val="17"/>
              </w:rPr>
              <w:t>Milan Vidaković, PhD, full prof.,  FTN Novi Sad</w:t>
            </w:r>
          </w:p>
        </w:tc>
        <w:tc>
          <w:tcPr>
            <w:tcW w:w="1539" w:type="dxa"/>
            <w:tcBorders>
              <w:top w:val="single" w:sz="4" w:space="0" w:color="000000"/>
              <w:left w:val="single" w:sz="12" w:space="0" w:color="000000"/>
              <w:bottom w:val="single" w:sz="12" w:space="0" w:color="000000"/>
              <w:right w:val="single" w:sz="12" w:space="0" w:color="000000"/>
            </w:tcBorders>
            <w:shd w:val="clear" w:color="auto" w:fill="auto"/>
          </w:tcPr>
          <w:p w:rsidR="00E72719" w:rsidRDefault="00E72719">
            <w:pPr>
              <w:spacing w:after="60"/>
              <w:jc w:val="left"/>
              <w:rPr>
                <w:rFonts w:ascii="Arial" w:hAnsi="Arial"/>
                <w:color w:val="auto"/>
              </w:rPr>
            </w:pPr>
          </w:p>
        </w:tc>
      </w:tr>
    </w:tbl>
    <w:p w:rsidR="00E72719" w:rsidRDefault="00C33525">
      <w:pPr>
        <w:pStyle w:val="Title"/>
        <w:rPr>
          <w:rFonts w:ascii="Cambria" w:hAnsi="Cambria"/>
          <w:color w:val="17365D"/>
        </w:rPr>
      </w:pPr>
      <w:r>
        <w:br w:type="page"/>
      </w:r>
    </w:p>
    <w:p w:rsidR="00E72719" w:rsidRDefault="00C33525">
      <w:pPr>
        <w:pStyle w:val="Title"/>
      </w:pPr>
      <w:r>
        <w:lastRenderedPageBreak/>
        <w:t>Biografija</w:t>
      </w:r>
    </w:p>
    <w:p w:rsidR="00E72719" w:rsidRDefault="00C33525">
      <w:pPr>
        <w:rPr>
          <w:rFonts w:ascii="Times New Roman" w:hAnsi="Times New Roman"/>
          <w:sz w:val="24"/>
          <w:szCs w:val="24"/>
        </w:rPr>
      </w:pPr>
      <w:r>
        <w:rPr>
          <w:rFonts w:ascii="Times New Roman" w:hAnsi="Times New Roman"/>
          <w:sz w:val="24"/>
          <w:szCs w:val="24"/>
        </w:rPr>
        <w:t>Ивана Савин, рођена 29.01.1995. у Зрењанину. Завршила  Основну школу „Бранко Радичевић" у Александрову и Зрењанинску гимазију у Зрењанину. Завршила основне академске студије на Факултету техничких наука у Новом Саду, смер Софтверско инжењерство и информационе технологије.</w:t>
      </w:r>
    </w:p>
    <w:p w:rsidR="00E72719" w:rsidRDefault="00C33525">
      <w:pPr>
        <w:rPr>
          <w:rFonts w:ascii="Times New Roman" w:hAnsi="Times New Roman"/>
          <w:sz w:val="24"/>
          <w:szCs w:val="24"/>
        </w:rPr>
      </w:pPr>
      <w:r>
        <w:rPr>
          <w:rFonts w:ascii="Times New Roman" w:hAnsi="Times New Roman"/>
          <w:sz w:val="24"/>
          <w:szCs w:val="24"/>
        </w:rPr>
        <w:t>Контакт емајл адреса:</w:t>
      </w:r>
    </w:p>
    <w:p w:rsidR="00E72719" w:rsidRDefault="00C33525">
      <w:pPr>
        <w:rPr>
          <w:rFonts w:ascii="Times New Roman" w:hAnsi="Times New Roman"/>
          <w:sz w:val="24"/>
          <w:szCs w:val="24"/>
        </w:rPr>
      </w:pPr>
      <w:r>
        <w:rPr>
          <w:rStyle w:val="InternetLink"/>
          <w:rFonts w:ascii="Times New Roman" w:hAnsi="Times New Roman"/>
          <w:sz w:val="24"/>
          <w:szCs w:val="24"/>
        </w:rPr>
        <w:t>ivanasavin95</w:t>
      </w:r>
      <w:hyperlink r:id="rId45">
        <w:r>
          <w:rPr>
            <w:rStyle w:val="InternetLink"/>
            <w:rFonts w:ascii="Times New Roman" w:hAnsi="Times New Roman"/>
            <w:sz w:val="24"/>
            <w:szCs w:val="24"/>
          </w:rPr>
          <w:t>@gmail.com</w:t>
        </w:r>
      </w:hyperlink>
    </w:p>
    <w:p w:rsidR="00E72719" w:rsidRDefault="00C33525">
      <w:pPr>
        <w:rPr>
          <w:rFonts w:ascii="Times New Roman" w:hAnsi="Times New Roman"/>
          <w:sz w:val="24"/>
          <w:szCs w:val="24"/>
        </w:rPr>
      </w:pPr>
      <w:r>
        <w:rPr>
          <w:rFonts w:ascii="Times New Roman" w:hAnsi="Times New Roman"/>
          <w:sz w:val="24"/>
          <w:szCs w:val="24"/>
        </w:rPr>
        <w:t>Контакт мобилни:</w:t>
      </w:r>
    </w:p>
    <w:p w:rsidR="00E72719" w:rsidRDefault="00C33525">
      <w:pPr>
        <w:rPr>
          <w:rFonts w:ascii="Times New Roman" w:hAnsi="Times New Roman"/>
          <w:sz w:val="24"/>
          <w:szCs w:val="24"/>
        </w:rPr>
      </w:pPr>
      <w:r>
        <w:rPr>
          <w:rFonts w:ascii="Times New Roman" w:hAnsi="Times New Roman"/>
          <w:sz w:val="24"/>
          <w:szCs w:val="24"/>
        </w:rPr>
        <w:t>065/84-76-018</w:t>
      </w:r>
    </w:p>
    <w:p w:rsidR="00E72719" w:rsidRDefault="00E72719">
      <w:pPr>
        <w:jc w:val="center"/>
        <w:rPr>
          <w:color w:val="auto"/>
        </w:rPr>
        <w:sectPr w:rsidR="00E72719">
          <w:headerReference w:type="even" r:id="rId46"/>
          <w:headerReference w:type="default" r:id="rId47"/>
          <w:footerReference w:type="even" r:id="rId48"/>
          <w:footerReference w:type="default" r:id="rId49"/>
          <w:headerReference w:type="first" r:id="rId50"/>
          <w:footerReference w:type="first" r:id="rId51"/>
          <w:pgSz w:w="10318" w:h="14570"/>
          <w:pgMar w:top="1440" w:right="1440" w:bottom="1440" w:left="1440" w:header="720" w:footer="720" w:gutter="0"/>
          <w:pgNumType w:start="0"/>
          <w:cols w:space="720"/>
          <w:formProt w:val="0"/>
          <w:titlePg/>
          <w:docGrid w:linePitch="360" w:charSpace="8192"/>
        </w:sectPr>
      </w:pPr>
    </w:p>
    <w:p w:rsidR="00E72719" w:rsidRDefault="00C33525">
      <w:pPr>
        <w:jc w:val="center"/>
      </w:pPr>
      <w:r>
        <w:rPr>
          <w:color w:val="auto"/>
        </w:rPr>
        <w:lastRenderedPageBreak/>
        <w:t xml:space="preserve">   </w:t>
      </w:r>
    </w:p>
    <w:p w:rsidR="00E72719" w:rsidRDefault="00E72719">
      <w:pPr>
        <w:jc w:val="center"/>
        <w:rPr>
          <w:color w:val="auto"/>
        </w:rPr>
      </w:pPr>
    </w:p>
    <w:p w:rsidR="00E72719" w:rsidRDefault="00C33525">
      <w:pPr>
        <w:pStyle w:val="naslovslike"/>
      </w:pPr>
      <w:r>
        <w:t xml:space="preserve"> </w:t>
      </w:r>
    </w:p>
    <w:p w:rsidR="00E72719" w:rsidRDefault="00E72719"/>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p w:rsidR="00E72719" w:rsidRDefault="00E72719">
      <w:pPr>
        <w:pStyle w:val="obicantext"/>
      </w:pPr>
    </w:p>
    <w:sectPr w:rsidR="00E72719">
      <w:headerReference w:type="even" r:id="rId52"/>
      <w:headerReference w:type="default" r:id="rId53"/>
      <w:footerReference w:type="even" r:id="rId54"/>
      <w:footerReference w:type="default" r:id="rId55"/>
      <w:pgSz w:w="10318" w:h="14570"/>
      <w:pgMar w:top="1440" w:right="1440" w:bottom="1440" w:left="0"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AF2" w:rsidRDefault="00206AF2">
      <w:pPr>
        <w:spacing w:before="0" w:line="240" w:lineRule="auto"/>
      </w:pPr>
      <w:r>
        <w:separator/>
      </w:r>
    </w:p>
  </w:endnote>
  <w:endnote w:type="continuationSeparator" w:id="0">
    <w:p w:rsidR="00206AF2" w:rsidRDefault="00206AF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HelvPlain">
    <w:charset w:val="00"/>
    <w:family w:val="roman"/>
    <w:pitch w:val="variable"/>
  </w:font>
  <w:font w:name="Liberation Mono">
    <w:altName w:val="Courier New"/>
    <w:charset w:val="00"/>
    <w:family w:val="roman"/>
    <w:pitch w:val="variable"/>
  </w:font>
  <w:font w:name="VogueBold">
    <w:altName w:val="Times New Roman"/>
    <w:charset w:val="00"/>
    <w:family w:val="roman"/>
    <w:pitch w:val="variable"/>
  </w:font>
  <w:font w:name="CHelvItalic">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tc>
        <w:tcPr>
          <w:tcW w:w="2479" w:type="dxa"/>
          <w:shd w:val="clear" w:color="auto" w:fill="auto"/>
        </w:tcPr>
        <w:p w:rsidR="00D906A5" w:rsidRDefault="00D906A5">
          <w:pPr>
            <w:pStyle w:val="Header"/>
            <w:ind w:left="-115"/>
            <w:jc w:val="left"/>
          </w:pPr>
        </w:p>
      </w:tc>
      <w:tc>
        <w:tcPr>
          <w:tcW w:w="2480" w:type="dxa"/>
          <w:shd w:val="clear" w:color="auto" w:fill="auto"/>
        </w:tcPr>
        <w:p w:rsidR="00D906A5" w:rsidRDefault="00D906A5">
          <w:pPr>
            <w:pStyle w:val="Header"/>
            <w:jc w:val="center"/>
          </w:pPr>
        </w:p>
      </w:tc>
      <w:tc>
        <w:tcPr>
          <w:tcW w:w="2480" w:type="dxa"/>
          <w:shd w:val="clear" w:color="auto" w:fill="auto"/>
        </w:tcPr>
        <w:p w:rsidR="00D906A5" w:rsidRDefault="00D906A5">
          <w:pPr>
            <w:pStyle w:val="Header"/>
            <w:ind w:right="-115"/>
            <w:jc w:val="right"/>
          </w:pPr>
        </w:p>
      </w:tc>
    </w:tr>
  </w:tbl>
  <w:p w:rsidR="00D906A5" w:rsidRDefault="00D906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Footer"/>
    </w:pPr>
    <w:r>
      <w:fldChar w:fldCharType="begin"/>
    </w:r>
    <w:r>
      <w:instrText>PAGE</w:instrText>
    </w:r>
    <w:r>
      <w:fldChar w:fldCharType="separate"/>
    </w:r>
    <w:r w:rsidR="00904082">
      <w:rPr>
        <w:noProof/>
      </w:rPr>
      <w:t>40</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457726"/>
      <w:docPartObj>
        <w:docPartGallery w:val="Page Numbers (Bottom of Page)"/>
        <w:docPartUnique/>
      </w:docPartObj>
    </w:sdtPr>
    <w:sdtContent>
      <w:p w:rsidR="00D906A5" w:rsidRDefault="00D906A5">
        <w:pPr>
          <w:pStyle w:val="Footer"/>
          <w:jc w:val="right"/>
        </w:pPr>
        <w:r>
          <w:fldChar w:fldCharType="begin"/>
        </w:r>
        <w:r>
          <w:instrText>PAGE</w:instrText>
        </w:r>
        <w:r>
          <w:fldChar w:fldCharType="separate"/>
        </w:r>
        <w:r w:rsidR="00904082">
          <w:rPr>
            <w:noProof/>
          </w:rPr>
          <w:t>41</w:t>
        </w:r>
        <w:r>
          <w:fldChar w:fldCharType="end"/>
        </w:r>
      </w:p>
    </w:sdtContent>
  </w:sdt>
  <w:p w:rsidR="00D906A5" w:rsidRDefault="00D906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AF2" w:rsidRDefault="00206AF2">
      <w:pPr>
        <w:spacing w:before="0" w:line="240" w:lineRule="auto"/>
      </w:pPr>
      <w:r>
        <w:separator/>
      </w:r>
    </w:p>
  </w:footnote>
  <w:footnote w:type="continuationSeparator" w:id="0">
    <w:p w:rsidR="00206AF2" w:rsidRDefault="00206AF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tc>
        <w:tcPr>
          <w:tcW w:w="2479" w:type="dxa"/>
          <w:shd w:val="clear" w:color="auto" w:fill="auto"/>
        </w:tcPr>
        <w:p w:rsidR="00D906A5" w:rsidRDefault="00D906A5">
          <w:pPr>
            <w:pStyle w:val="Header"/>
            <w:ind w:left="-115"/>
            <w:jc w:val="left"/>
          </w:pPr>
        </w:p>
      </w:tc>
      <w:tc>
        <w:tcPr>
          <w:tcW w:w="2480" w:type="dxa"/>
          <w:shd w:val="clear" w:color="auto" w:fill="auto"/>
        </w:tcPr>
        <w:p w:rsidR="00D906A5" w:rsidRDefault="00D906A5">
          <w:pPr>
            <w:pStyle w:val="Header"/>
            <w:jc w:val="center"/>
          </w:pPr>
        </w:p>
      </w:tc>
      <w:tc>
        <w:tcPr>
          <w:tcW w:w="2480" w:type="dxa"/>
          <w:shd w:val="clear" w:color="auto" w:fill="auto"/>
        </w:tcPr>
        <w:p w:rsidR="00D906A5" w:rsidRDefault="00D906A5">
          <w:pPr>
            <w:pStyle w:val="Header"/>
            <w:ind w:right="-115"/>
            <w:jc w:val="right"/>
          </w:pPr>
        </w:p>
      </w:tc>
    </w:tr>
  </w:tbl>
  <w:p w:rsidR="00D906A5" w:rsidRDefault="00D906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tc>
        <w:tcPr>
          <w:tcW w:w="2479" w:type="dxa"/>
          <w:shd w:val="clear" w:color="auto" w:fill="auto"/>
        </w:tcPr>
        <w:p w:rsidR="00D906A5" w:rsidRDefault="00D906A5">
          <w:pPr>
            <w:pStyle w:val="Header"/>
            <w:ind w:left="-115"/>
            <w:jc w:val="left"/>
          </w:pPr>
        </w:p>
      </w:tc>
      <w:tc>
        <w:tcPr>
          <w:tcW w:w="2480" w:type="dxa"/>
          <w:shd w:val="clear" w:color="auto" w:fill="auto"/>
        </w:tcPr>
        <w:p w:rsidR="00D906A5" w:rsidRDefault="00D906A5">
          <w:pPr>
            <w:pStyle w:val="Header"/>
            <w:jc w:val="center"/>
          </w:pPr>
        </w:p>
      </w:tc>
      <w:tc>
        <w:tcPr>
          <w:tcW w:w="2480" w:type="dxa"/>
          <w:shd w:val="clear" w:color="auto" w:fill="auto"/>
        </w:tcPr>
        <w:p w:rsidR="00D906A5" w:rsidRDefault="00D906A5">
          <w:pPr>
            <w:pStyle w:val="Header"/>
            <w:ind w:right="-115"/>
            <w:jc w:val="right"/>
          </w:pPr>
        </w:p>
      </w:tc>
    </w:tr>
  </w:tbl>
  <w:p w:rsidR="00D906A5" w:rsidRDefault="00D906A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tc>
        <w:tcPr>
          <w:tcW w:w="2479" w:type="dxa"/>
          <w:shd w:val="clear" w:color="auto" w:fill="auto"/>
        </w:tcPr>
        <w:p w:rsidR="00D906A5" w:rsidRDefault="00D906A5">
          <w:pPr>
            <w:pStyle w:val="Header"/>
            <w:ind w:left="-115"/>
            <w:jc w:val="left"/>
          </w:pPr>
        </w:p>
      </w:tc>
      <w:tc>
        <w:tcPr>
          <w:tcW w:w="2480" w:type="dxa"/>
          <w:shd w:val="clear" w:color="auto" w:fill="auto"/>
        </w:tcPr>
        <w:p w:rsidR="00D906A5" w:rsidRDefault="00D906A5">
          <w:pPr>
            <w:pStyle w:val="Header"/>
            <w:jc w:val="center"/>
          </w:pPr>
        </w:p>
      </w:tc>
      <w:tc>
        <w:tcPr>
          <w:tcW w:w="2480" w:type="dxa"/>
          <w:shd w:val="clear" w:color="auto" w:fill="auto"/>
        </w:tcPr>
        <w:p w:rsidR="00D906A5" w:rsidRDefault="00D906A5">
          <w:pPr>
            <w:pStyle w:val="Header"/>
            <w:ind w:right="-115"/>
            <w:jc w:val="right"/>
          </w:pPr>
        </w:p>
      </w:tc>
    </w:tr>
  </w:tbl>
  <w:p w:rsidR="00D906A5" w:rsidRDefault="00D906A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39" w:type="dxa"/>
      <w:tblInd w:w="-216" w:type="dxa"/>
      <w:tblLook w:val="04A0" w:firstRow="1" w:lastRow="0" w:firstColumn="1" w:lastColumn="0" w:noHBand="0" w:noVBand="1"/>
    </w:tblPr>
    <w:tblGrid>
      <w:gridCol w:w="2479"/>
      <w:gridCol w:w="2480"/>
      <w:gridCol w:w="2480"/>
    </w:tblGrid>
    <w:tr w:rsidR="00D906A5">
      <w:tc>
        <w:tcPr>
          <w:tcW w:w="2479" w:type="dxa"/>
          <w:shd w:val="clear" w:color="auto" w:fill="auto"/>
        </w:tcPr>
        <w:p w:rsidR="00D906A5" w:rsidRDefault="00D906A5">
          <w:pPr>
            <w:pStyle w:val="Header"/>
            <w:ind w:left="-115"/>
            <w:jc w:val="left"/>
          </w:pPr>
        </w:p>
      </w:tc>
      <w:tc>
        <w:tcPr>
          <w:tcW w:w="2480" w:type="dxa"/>
          <w:shd w:val="clear" w:color="auto" w:fill="auto"/>
        </w:tcPr>
        <w:p w:rsidR="00D906A5" w:rsidRDefault="00D906A5">
          <w:pPr>
            <w:pStyle w:val="Header"/>
            <w:jc w:val="center"/>
          </w:pPr>
        </w:p>
      </w:tc>
      <w:tc>
        <w:tcPr>
          <w:tcW w:w="2480" w:type="dxa"/>
          <w:shd w:val="clear" w:color="auto" w:fill="auto"/>
        </w:tcPr>
        <w:p w:rsidR="00D906A5" w:rsidRDefault="00D906A5">
          <w:pPr>
            <w:pStyle w:val="Header"/>
            <w:ind w:right="-115"/>
            <w:jc w:val="right"/>
          </w:pPr>
        </w:p>
      </w:tc>
    </w:tr>
  </w:tbl>
  <w:p w:rsidR="00D906A5" w:rsidRDefault="00D906A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6A5" w:rsidRDefault="00D906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36E2D"/>
    <w:multiLevelType w:val="multilevel"/>
    <w:tmpl w:val="1000273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65C2F4C"/>
    <w:multiLevelType w:val="multilevel"/>
    <w:tmpl w:val="57EC8028"/>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17024C2"/>
    <w:multiLevelType w:val="multilevel"/>
    <w:tmpl w:val="BD2A6A0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7F54A4F"/>
    <w:multiLevelType w:val="multilevel"/>
    <w:tmpl w:val="1D68A02E"/>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20A93CC8"/>
    <w:multiLevelType w:val="multilevel"/>
    <w:tmpl w:val="2018A31A"/>
    <w:lvl w:ilvl="0">
      <w:start w:val="1"/>
      <w:numFmt w:val="bullet"/>
      <w:lvlText w:val="-"/>
      <w:lvlJc w:val="left"/>
      <w:pPr>
        <w:tabs>
          <w:tab w:val="num" w:pos="720"/>
        </w:tabs>
        <w:ind w:left="720" w:hanging="360"/>
      </w:pPr>
      <w:rPr>
        <w:rFonts w:ascii="Arial" w:hAnsi="Arial" w:cs="Aria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98F17B9"/>
    <w:multiLevelType w:val="multilevel"/>
    <w:tmpl w:val="57EC8028"/>
    <w:lvl w:ilvl="0">
      <w:start w:val="2"/>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CF6631D"/>
    <w:multiLevelType w:val="multilevel"/>
    <w:tmpl w:val="232A5DBA"/>
    <w:lvl w:ilvl="0">
      <w:start w:val="1"/>
      <w:numFmt w:val="decimal"/>
      <w:lvlText w:val="%1."/>
      <w:lvlJc w:val="left"/>
      <w:pPr>
        <w:ind w:left="720" w:hanging="360"/>
      </w:pPr>
    </w:lvl>
    <w:lvl w:ilvl="1">
      <w:start w:val="1"/>
      <w:numFmt w:val="decimal"/>
      <w:lvlText w:val="%1.%2"/>
      <w:lvlJc w:val="left"/>
      <w:pPr>
        <w:ind w:left="885" w:hanging="52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3ECE183F"/>
    <w:multiLevelType w:val="multilevel"/>
    <w:tmpl w:val="976EC3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A8C1B87"/>
    <w:multiLevelType w:val="multilevel"/>
    <w:tmpl w:val="9A52CCC8"/>
    <w:lvl w:ilvl="0">
      <w:start w:val="2"/>
      <w:numFmt w:val="decimal"/>
      <w:pStyle w:val="Heading1"/>
      <w:lvlText w:val="%1."/>
      <w:lvlJc w:val="left"/>
      <w:pPr>
        <w:ind w:left="720" w:hanging="360"/>
      </w:pPr>
    </w:lvl>
    <w:lvl w:ilvl="1">
      <w:start w:val="1"/>
      <w:numFmt w:val="decimal"/>
      <w:pStyle w:val="Heading2"/>
      <w:lvlText w:val="%1.%2"/>
      <w:lvlJc w:val="left"/>
      <w:pPr>
        <w:ind w:left="885" w:hanging="525"/>
      </w:pPr>
    </w:lvl>
    <w:lvl w:ilvl="2">
      <w:start w:val="1"/>
      <w:numFmt w:val="decimal"/>
      <w:pStyle w:val="Heading3"/>
      <w:lvlText w:val="%1.%2.%3"/>
      <w:lvlJc w:val="left"/>
      <w:pPr>
        <w:ind w:left="1080" w:hanging="720"/>
      </w:pPr>
    </w:lvl>
    <w:lvl w:ilvl="3">
      <w:start w:val="1"/>
      <w:numFmt w:val="decimal"/>
      <w:pStyle w:val="Heading4"/>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AA15721"/>
    <w:multiLevelType w:val="multilevel"/>
    <w:tmpl w:val="A636DB1A"/>
    <w:lvl w:ilvl="0">
      <w:start w:val="1"/>
      <w:numFmt w:val="decimal"/>
      <w:lvlText w:val="[%1]"/>
      <w:lvlJc w:val="left"/>
      <w:pPr>
        <w:tabs>
          <w:tab w:val="num" w:pos="720"/>
        </w:tabs>
        <w:ind w:left="720" w:hanging="360"/>
      </w:pPr>
      <w:rPr>
        <w:rFonts w:cs="Symbol"/>
        <w:i/>
        <w:iCs/>
      </w:rPr>
    </w:lvl>
    <w:lvl w:ilvl="1">
      <w:start w:val="1"/>
      <w:numFmt w:val="decimal"/>
      <w:lvlText w:val="%2."/>
      <w:lvlJc w:val="left"/>
      <w:pPr>
        <w:tabs>
          <w:tab w:val="num" w:pos="1080"/>
        </w:tabs>
        <w:ind w:left="1080" w:hanging="360"/>
      </w:pPr>
      <w:rPr>
        <w:lang w:val="sr-Latn-RS"/>
      </w:rPr>
    </w:lvl>
    <w:lvl w:ilvl="2">
      <w:start w:val="1"/>
      <w:numFmt w:val="decimal"/>
      <w:lvlText w:val="%3."/>
      <w:lvlJc w:val="left"/>
      <w:pPr>
        <w:tabs>
          <w:tab w:val="num" w:pos="1440"/>
        </w:tabs>
        <w:ind w:left="1440" w:hanging="360"/>
      </w:pPr>
      <w:rPr>
        <w:lang w:val="sr-Latn-RS"/>
      </w:rPr>
    </w:lvl>
    <w:lvl w:ilvl="3">
      <w:start w:val="1"/>
      <w:numFmt w:val="decimal"/>
      <w:lvlText w:val="%4."/>
      <w:lvlJc w:val="left"/>
      <w:pPr>
        <w:tabs>
          <w:tab w:val="num" w:pos="1800"/>
        </w:tabs>
        <w:ind w:left="1800" w:hanging="360"/>
      </w:pPr>
      <w:rPr>
        <w:lang w:val="sr-Latn-RS"/>
      </w:rPr>
    </w:lvl>
    <w:lvl w:ilvl="4">
      <w:start w:val="1"/>
      <w:numFmt w:val="decimal"/>
      <w:lvlText w:val="%5."/>
      <w:lvlJc w:val="left"/>
      <w:pPr>
        <w:tabs>
          <w:tab w:val="num" w:pos="2160"/>
        </w:tabs>
        <w:ind w:left="2160" w:hanging="360"/>
      </w:pPr>
      <w:rPr>
        <w:lang w:val="sr-Latn-RS"/>
      </w:rPr>
    </w:lvl>
    <w:lvl w:ilvl="5">
      <w:start w:val="1"/>
      <w:numFmt w:val="decimal"/>
      <w:lvlText w:val="%6."/>
      <w:lvlJc w:val="left"/>
      <w:pPr>
        <w:tabs>
          <w:tab w:val="num" w:pos="2520"/>
        </w:tabs>
        <w:ind w:left="2520" w:hanging="360"/>
      </w:pPr>
      <w:rPr>
        <w:lang w:val="sr-Latn-RS"/>
      </w:rPr>
    </w:lvl>
    <w:lvl w:ilvl="6">
      <w:start w:val="1"/>
      <w:numFmt w:val="decimal"/>
      <w:lvlText w:val="%7."/>
      <w:lvlJc w:val="left"/>
      <w:pPr>
        <w:tabs>
          <w:tab w:val="num" w:pos="2880"/>
        </w:tabs>
        <w:ind w:left="2880" w:hanging="360"/>
      </w:pPr>
      <w:rPr>
        <w:lang w:val="sr-Latn-RS"/>
      </w:rPr>
    </w:lvl>
    <w:lvl w:ilvl="7">
      <w:start w:val="1"/>
      <w:numFmt w:val="decimal"/>
      <w:lvlText w:val="%8."/>
      <w:lvlJc w:val="left"/>
      <w:pPr>
        <w:tabs>
          <w:tab w:val="num" w:pos="3240"/>
        </w:tabs>
        <w:ind w:left="3240" w:hanging="360"/>
      </w:pPr>
      <w:rPr>
        <w:lang w:val="sr-Latn-RS"/>
      </w:rPr>
    </w:lvl>
    <w:lvl w:ilvl="8">
      <w:start w:val="1"/>
      <w:numFmt w:val="decimal"/>
      <w:lvlText w:val="%9."/>
      <w:lvlJc w:val="left"/>
      <w:pPr>
        <w:tabs>
          <w:tab w:val="num" w:pos="3600"/>
        </w:tabs>
        <w:ind w:left="3600" w:hanging="360"/>
      </w:pPr>
      <w:rPr>
        <w:lang w:val="sr-Latn-RS"/>
      </w:rPr>
    </w:lvl>
  </w:abstractNum>
  <w:abstractNum w:abstractNumId="10" w15:restartNumberingAfterBreak="0">
    <w:nsid w:val="5BDE1243"/>
    <w:multiLevelType w:val="multilevel"/>
    <w:tmpl w:val="72B295E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5053C95"/>
    <w:multiLevelType w:val="multilevel"/>
    <w:tmpl w:val="B9E418D0"/>
    <w:lvl w:ilvl="0">
      <w:start w:val="2"/>
      <w:numFmt w:val="decimal"/>
      <w:lvlText w:val="%1."/>
      <w:lvlJc w:val="left"/>
      <w:pPr>
        <w:ind w:left="720" w:hanging="360"/>
      </w:pPr>
      <w:rPr>
        <w:lang w:val="sr-Latn-RS"/>
      </w:rPr>
    </w:lvl>
    <w:lvl w:ilvl="1">
      <w:start w:val="1"/>
      <w:numFmt w:val="decimal"/>
      <w:lvlText w:val="%1.%2"/>
      <w:lvlJc w:val="left"/>
      <w:pPr>
        <w:ind w:left="885" w:hanging="525"/>
      </w:pPr>
    </w:lvl>
    <w:lvl w:ilvl="2">
      <w:start w:val="2"/>
      <w:numFmt w:val="decimal"/>
      <w:lvlText w:val="%1.%2.%3"/>
      <w:lvlJc w:val="left"/>
      <w:pPr>
        <w:ind w:left="1080" w:hanging="720"/>
      </w:pPr>
    </w:lvl>
    <w:lvl w:ilvl="3">
      <w:start w:val="1"/>
      <w:numFmt w:val="decimal"/>
      <w:lvlText w:val="%1.%2.%3.%4"/>
      <w:lvlJc w:val="left"/>
      <w:pPr>
        <w:ind w:left="1080" w:hanging="7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8"/>
  </w:num>
  <w:num w:numId="2">
    <w:abstractNumId w:val="11"/>
  </w:num>
  <w:num w:numId="3">
    <w:abstractNumId w:val="3"/>
  </w:num>
  <w:num w:numId="4">
    <w:abstractNumId w:val="6"/>
  </w:num>
  <w:num w:numId="5">
    <w:abstractNumId w:val="4"/>
  </w:num>
  <w:num w:numId="6">
    <w:abstractNumId w:val="9"/>
  </w:num>
  <w:num w:numId="7">
    <w:abstractNumId w:val="0"/>
  </w:num>
  <w:num w:numId="8">
    <w:abstractNumId w:val="10"/>
  </w:num>
  <w:num w:numId="9">
    <w:abstractNumId w:val="7"/>
  </w:num>
  <w:num w:numId="10">
    <w:abstractNumId w:val="2"/>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
  <w:rsids>
    <w:rsidRoot w:val="00E72719"/>
    <w:rsid w:val="00037D19"/>
    <w:rsid w:val="00037EC9"/>
    <w:rsid w:val="00063592"/>
    <w:rsid w:val="000B38AE"/>
    <w:rsid w:val="00103817"/>
    <w:rsid w:val="001A0C71"/>
    <w:rsid w:val="001A16F3"/>
    <w:rsid w:val="001A71BF"/>
    <w:rsid w:val="001B24C0"/>
    <w:rsid w:val="00206AF2"/>
    <w:rsid w:val="00212E5D"/>
    <w:rsid w:val="00231321"/>
    <w:rsid w:val="00250B8A"/>
    <w:rsid w:val="00266D0E"/>
    <w:rsid w:val="002B26A1"/>
    <w:rsid w:val="002F1184"/>
    <w:rsid w:val="002F6362"/>
    <w:rsid w:val="003A2FBF"/>
    <w:rsid w:val="003E578A"/>
    <w:rsid w:val="004403A8"/>
    <w:rsid w:val="00487954"/>
    <w:rsid w:val="004E2592"/>
    <w:rsid w:val="0052248B"/>
    <w:rsid w:val="00565343"/>
    <w:rsid w:val="005812A1"/>
    <w:rsid w:val="005D024A"/>
    <w:rsid w:val="00674D99"/>
    <w:rsid w:val="006F1F51"/>
    <w:rsid w:val="006F7158"/>
    <w:rsid w:val="00703557"/>
    <w:rsid w:val="0073344D"/>
    <w:rsid w:val="007906B7"/>
    <w:rsid w:val="007A4692"/>
    <w:rsid w:val="007B5461"/>
    <w:rsid w:val="00841D32"/>
    <w:rsid w:val="00870C4A"/>
    <w:rsid w:val="00877FF5"/>
    <w:rsid w:val="008966F5"/>
    <w:rsid w:val="008A0115"/>
    <w:rsid w:val="008B4FA4"/>
    <w:rsid w:val="00904082"/>
    <w:rsid w:val="009222B8"/>
    <w:rsid w:val="00947550"/>
    <w:rsid w:val="009A6260"/>
    <w:rsid w:val="00A37442"/>
    <w:rsid w:val="00A8203B"/>
    <w:rsid w:val="00A958B1"/>
    <w:rsid w:val="00AF2322"/>
    <w:rsid w:val="00B41041"/>
    <w:rsid w:val="00B435DB"/>
    <w:rsid w:val="00B82434"/>
    <w:rsid w:val="00C33525"/>
    <w:rsid w:val="00C4391D"/>
    <w:rsid w:val="00C71A21"/>
    <w:rsid w:val="00C73B1B"/>
    <w:rsid w:val="00CC6A12"/>
    <w:rsid w:val="00D33982"/>
    <w:rsid w:val="00D654B3"/>
    <w:rsid w:val="00D85F8A"/>
    <w:rsid w:val="00D906A5"/>
    <w:rsid w:val="00DA68EC"/>
    <w:rsid w:val="00DA7455"/>
    <w:rsid w:val="00DC6459"/>
    <w:rsid w:val="00DC70F9"/>
    <w:rsid w:val="00DE46BD"/>
    <w:rsid w:val="00E72719"/>
    <w:rsid w:val="00E87065"/>
    <w:rsid w:val="00ED2106"/>
    <w:rsid w:val="00F0151E"/>
    <w:rsid w:val="00F06AAF"/>
    <w:rsid w:val="00F1264B"/>
    <w:rsid w:val="00F915A4"/>
    <w:rsid w:val="00F94159"/>
    <w:rsid w:val="00FE6FAE"/>
    <w:rsid w:val="00FF3E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C3C86"/>
  <w15:docId w15:val="{E7C32833-8B26-4D8A-908D-D07278499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749"/>
    <w:pPr>
      <w:spacing w:before="60" w:line="288" w:lineRule="auto"/>
      <w:jc w:val="both"/>
    </w:pPr>
    <w:rPr>
      <w:rFonts w:ascii="Consolas" w:eastAsia="Times New Roman" w:hAnsi="Consolas" w:cs="Times New Roman"/>
      <w:color w:val="5A5A5A"/>
      <w:szCs w:val="20"/>
      <w:lang w:val="sr-Latn-RS" w:bidi="en-US"/>
    </w:rPr>
  </w:style>
  <w:style w:type="paragraph" w:styleId="Heading1">
    <w:name w:val="heading 1"/>
    <w:basedOn w:val="Normal"/>
    <w:next w:val="Normal"/>
    <w:link w:val="Heading1Char"/>
    <w:uiPriority w:val="9"/>
    <w:qFormat/>
    <w:rsid w:val="00342384"/>
    <w:pPr>
      <w:keepNext/>
      <w:keepLines/>
      <w:numPr>
        <w:numId w:val="1"/>
      </w:numPr>
      <w:spacing w:before="480" w:after="480"/>
      <w:jc w:val="right"/>
      <w:outlineLvl w:val="0"/>
    </w:pPr>
    <w:rPr>
      <w:rFonts w:asciiTheme="majorHAnsi" w:eastAsiaTheme="majorEastAsia" w:hAnsiTheme="majorHAnsi" w:cstheme="majorBidi"/>
      <w:b/>
      <w:bCs/>
      <w:color w:val="365F91" w:themeColor="accent1" w:themeShade="BF"/>
      <w:sz w:val="40"/>
      <w:szCs w:val="40"/>
    </w:rPr>
  </w:style>
  <w:style w:type="paragraph" w:styleId="Heading2">
    <w:name w:val="heading 2"/>
    <w:basedOn w:val="Normal"/>
    <w:next w:val="Normal"/>
    <w:link w:val="Heading2Char"/>
    <w:uiPriority w:val="9"/>
    <w:unhideWhenUsed/>
    <w:qFormat/>
    <w:rsid w:val="00601408"/>
    <w:pPr>
      <w:keepNext/>
      <w:keepLines/>
      <w:numPr>
        <w:ilvl w:val="1"/>
        <w:numId w:val="1"/>
      </w:numPr>
      <w:spacing w:before="360" w:after="36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873528"/>
    <w:pPr>
      <w:keepNext/>
      <w:keepLines/>
      <w:numPr>
        <w:ilvl w:val="2"/>
        <w:numId w:val="1"/>
      </w:numPr>
      <w:spacing w:before="360" w:after="36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86D26"/>
    <w:pPr>
      <w:keepNext/>
      <w:keepLines/>
      <w:numPr>
        <w:ilvl w:val="3"/>
        <w:numId w:val="1"/>
      </w:numPr>
      <w:spacing w:before="240" w:after="240"/>
      <w:outlineLvl w:val="3"/>
    </w:pPr>
    <w:rPr>
      <w:rFonts w:asciiTheme="majorHAnsi" w:eastAsiaTheme="majorEastAsia" w:hAnsiTheme="majorHAnsi" w:cstheme="majorBidi"/>
      <w:b/>
      <w:bCs/>
      <w:iCs/>
      <w:color w:val="4F81BD" w:themeColor="accent1"/>
    </w:rPr>
  </w:style>
  <w:style w:type="paragraph" w:styleId="Heading5">
    <w:name w:val="heading 5"/>
    <w:basedOn w:val="Normal"/>
    <w:next w:val="Normal"/>
    <w:link w:val="Heading5Char"/>
    <w:uiPriority w:val="9"/>
    <w:unhideWhenUsed/>
    <w:qFormat/>
    <w:rsid w:val="005E2CA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45AC6"/>
    <w:rPr>
      <w:rFonts w:ascii="Tahoma" w:eastAsia="Times New Roman" w:hAnsi="Tahoma" w:cs="Tahoma"/>
      <w:color w:val="5A5A5A"/>
      <w:sz w:val="16"/>
      <w:szCs w:val="16"/>
      <w:lang w:bidi="en-US"/>
    </w:rPr>
  </w:style>
  <w:style w:type="character" w:customStyle="1" w:styleId="TitleChar">
    <w:name w:val="Title Char"/>
    <w:basedOn w:val="DefaultParagraphFont"/>
    <w:link w:val="Title"/>
    <w:uiPriority w:val="10"/>
    <w:qFormat/>
    <w:rsid w:val="002639E8"/>
    <w:rPr>
      <w:rFonts w:asciiTheme="majorHAnsi" w:eastAsiaTheme="majorEastAsia" w:hAnsiTheme="majorHAnsi" w:cstheme="majorBidi"/>
      <w:color w:val="17365D" w:themeColor="text2" w:themeShade="BF"/>
      <w:spacing w:val="5"/>
      <w:kern w:val="2"/>
      <w:sz w:val="52"/>
      <w:szCs w:val="52"/>
      <w:lang w:bidi="en-US"/>
    </w:rPr>
  </w:style>
  <w:style w:type="character" w:customStyle="1" w:styleId="Heading1Char">
    <w:name w:val="Heading 1 Char"/>
    <w:basedOn w:val="DefaultParagraphFont"/>
    <w:link w:val="Heading1"/>
    <w:uiPriority w:val="9"/>
    <w:qFormat/>
    <w:rsid w:val="00342384"/>
    <w:rPr>
      <w:rFonts w:asciiTheme="majorHAnsi" w:eastAsiaTheme="majorEastAsia" w:hAnsiTheme="majorHAnsi" w:cstheme="majorBidi"/>
      <w:b/>
      <w:bCs/>
      <w:color w:val="365F91" w:themeColor="accent1" w:themeShade="BF"/>
      <w:sz w:val="40"/>
      <w:szCs w:val="40"/>
      <w:lang w:val="sr-Latn-RS" w:bidi="en-US"/>
    </w:rPr>
  </w:style>
  <w:style w:type="character" w:customStyle="1" w:styleId="Heading2Char">
    <w:name w:val="Heading 2 Char"/>
    <w:basedOn w:val="DefaultParagraphFont"/>
    <w:link w:val="Heading2"/>
    <w:uiPriority w:val="9"/>
    <w:qFormat/>
    <w:rsid w:val="00601408"/>
    <w:rPr>
      <w:rFonts w:asciiTheme="majorHAnsi" w:eastAsiaTheme="majorEastAsia" w:hAnsiTheme="majorHAnsi" w:cstheme="majorBidi"/>
      <w:b/>
      <w:bCs/>
      <w:color w:val="4F81BD" w:themeColor="accent1"/>
      <w:sz w:val="32"/>
      <w:szCs w:val="32"/>
      <w:lang w:val="sr-Latn-RS" w:bidi="en-US"/>
    </w:rPr>
  </w:style>
  <w:style w:type="character" w:customStyle="1" w:styleId="Heading3Char">
    <w:name w:val="Heading 3 Char"/>
    <w:basedOn w:val="DefaultParagraphFont"/>
    <w:link w:val="Heading3"/>
    <w:uiPriority w:val="9"/>
    <w:qFormat/>
    <w:rsid w:val="00873528"/>
    <w:rPr>
      <w:rFonts w:asciiTheme="majorHAnsi" w:eastAsiaTheme="majorEastAsia" w:hAnsiTheme="majorHAnsi" w:cstheme="majorBidi"/>
      <w:b/>
      <w:bCs/>
      <w:color w:val="4F81BD" w:themeColor="accent1"/>
      <w:sz w:val="26"/>
      <w:szCs w:val="20"/>
      <w:lang w:val="sr-Latn-RS" w:bidi="en-US"/>
    </w:rPr>
  </w:style>
  <w:style w:type="character" w:customStyle="1" w:styleId="InternetLink">
    <w:name w:val="Internet Link"/>
    <w:basedOn w:val="DefaultParagraphFont"/>
    <w:uiPriority w:val="99"/>
    <w:unhideWhenUsed/>
    <w:rsid w:val="00735D40"/>
    <w:rPr>
      <w:color w:val="0000FF" w:themeColor="hyperlink"/>
      <w:u w:val="single"/>
    </w:rPr>
  </w:style>
  <w:style w:type="character" w:customStyle="1" w:styleId="HeaderChar">
    <w:name w:val="Header Char"/>
    <w:basedOn w:val="DefaultParagraphFont"/>
    <w:link w:val="Header"/>
    <w:uiPriority w:val="99"/>
    <w:qFormat/>
    <w:rsid w:val="006A1EC9"/>
    <w:rPr>
      <w:rFonts w:ascii="Times New Roman" w:eastAsia="Times New Roman" w:hAnsi="Times New Roman" w:cs="Times New Roman"/>
      <w:color w:val="5A5A5A"/>
      <w:sz w:val="24"/>
      <w:szCs w:val="20"/>
      <w:lang w:bidi="en-US"/>
    </w:rPr>
  </w:style>
  <w:style w:type="character" w:customStyle="1" w:styleId="FooterChar">
    <w:name w:val="Footer Char"/>
    <w:basedOn w:val="DefaultParagraphFont"/>
    <w:link w:val="Footer"/>
    <w:uiPriority w:val="99"/>
    <w:qFormat/>
    <w:rsid w:val="006A1EC9"/>
    <w:rPr>
      <w:rFonts w:ascii="Times New Roman" w:eastAsia="Times New Roman" w:hAnsi="Times New Roman" w:cs="Times New Roman"/>
      <w:color w:val="5A5A5A"/>
      <w:sz w:val="24"/>
      <w:szCs w:val="20"/>
      <w:lang w:bidi="en-US"/>
    </w:rPr>
  </w:style>
  <w:style w:type="character" w:styleId="FollowedHyperlink">
    <w:name w:val="FollowedHyperlink"/>
    <w:basedOn w:val="DefaultParagraphFont"/>
    <w:uiPriority w:val="99"/>
    <w:semiHidden/>
    <w:unhideWhenUsed/>
    <w:qFormat/>
    <w:rsid w:val="00685059"/>
    <w:rPr>
      <w:color w:val="800080" w:themeColor="followedHyperlink"/>
      <w:u w:val="single"/>
    </w:rPr>
  </w:style>
  <w:style w:type="character" w:customStyle="1" w:styleId="Heading4Char">
    <w:name w:val="Heading 4 Char"/>
    <w:basedOn w:val="DefaultParagraphFont"/>
    <w:link w:val="Heading4"/>
    <w:uiPriority w:val="9"/>
    <w:qFormat/>
    <w:rsid w:val="00886D26"/>
    <w:rPr>
      <w:rFonts w:asciiTheme="majorHAnsi" w:eastAsiaTheme="majorEastAsia" w:hAnsiTheme="majorHAnsi" w:cstheme="majorBidi"/>
      <w:b/>
      <w:bCs/>
      <w:iCs/>
      <w:color w:val="4F81BD" w:themeColor="accent1"/>
      <w:sz w:val="24"/>
      <w:szCs w:val="20"/>
      <w:lang w:val="sr-Latn-RS" w:bidi="en-US"/>
    </w:rPr>
  </w:style>
  <w:style w:type="character" w:customStyle="1" w:styleId="apple-converted-space">
    <w:name w:val="apple-converted-space"/>
    <w:basedOn w:val="DefaultParagraphFont"/>
    <w:qFormat/>
    <w:rsid w:val="00312E1A"/>
  </w:style>
  <w:style w:type="character" w:customStyle="1" w:styleId="HTMLPreformattedChar">
    <w:name w:val="HTML Preformatted Char"/>
    <w:basedOn w:val="DefaultParagraphFont"/>
    <w:link w:val="HTMLPreformatted"/>
    <w:uiPriority w:val="99"/>
    <w:semiHidden/>
    <w:qFormat/>
    <w:rsid w:val="007625F6"/>
    <w:rPr>
      <w:rFonts w:ascii="Courier New" w:eastAsia="Times New Roman" w:hAnsi="Courier New" w:cs="Courier New"/>
      <w:sz w:val="20"/>
      <w:szCs w:val="20"/>
      <w:lang w:val="sr-Latn-RS" w:eastAsia="sr-Latn-RS"/>
    </w:rPr>
  </w:style>
  <w:style w:type="character" w:customStyle="1" w:styleId="pun">
    <w:name w:val="pun"/>
    <w:basedOn w:val="DefaultParagraphFont"/>
    <w:qFormat/>
    <w:rsid w:val="007625F6"/>
  </w:style>
  <w:style w:type="character" w:customStyle="1" w:styleId="pln">
    <w:name w:val="pln"/>
    <w:basedOn w:val="DefaultParagraphFont"/>
    <w:qFormat/>
    <w:rsid w:val="007625F6"/>
  </w:style>
  <w:style w:type="character" w:customStyle="1" w:styleId="obicantextChar">
    <w:name w:val="obican text Char"/>
    <w:basedOn w:val="DefaultParagraphFont"/>
    <w:qFormat/>
    <w:rsid w:val="00B909E0"/>
    <w:rPr>
      <w:rFonts w:ascii="Times New Roman" w:eastAsia="Times New Roman" w:hAnsi="Times New Roman" w:cs="Times New Roman"/>
      <w:color w:val="000000" w:themeColor="text1"/>
      <w:sz w:val="24"/>
      <w:szCs w:val="24"/>
      <w:lang w:val="sr-Latn-RS" w:bidi="en-US"/>
    </w:rPr>
  </w:style>
  <w:style w:type="character" w:customStyle="1" w:styleId="obicantextsastavkamaChar">
    <w:name w:val="obican text sa stavkama Char"/>
    <w:basedOn w:val="obicantextChar"/>
    <w:qFormat/>
    <w:rsid w:val="00D2664A"/>
    <w:rPr>
      <w:rFonts w:ascii="Times New Roman" w:eastAsia="Times New Roman" w:hAnsi="Times New Roman" w:cs="Consolas"/>
      <w:color w:val="000000" w:themeColor="text1"/>
      <w:sz w:val="24"/>
      <w:szCs w:val="18"/>
      <w:lang w:val="sr-Latn-RS" w:bidi="en-US"/>
    </w:rPr>
  </w:style>
  <w:style w:type="character" w:customStyle="1" w:styleId="naslovslikeChar">
    <w:name w:val="naslov slike Char"/>
    <w:basedOn w:val="DefaultParagraphFont"/>
    <w:qFormat/>
    <w:rsid w:val="00B45D2B"/>
    <w:rPr>
      <w:rFonts w:ascii="Times New Roman" w:eastAsia="Times New Roman" w:hAnsi="Times New Roman" w:cs="Times New Roman"/>
      <w:b/>
      <w:color w:val="365F91" w:themeColor="accent1" w:themeShade="BF"/>
      <w:sz w:val="20"/>
      <w:szCs w:val="24"/>
      <w:lang w:val="sr-Latn-RS"/>
    </w:rPr>
  </w:style>
  <w:style w:type="character" w:customStyle="1" w:styleId="kodChar">
    <w:name w:val="kod Char"/>
    <w:basedOn w:val="DefaultParagraphFont"/>
    <w:qFormat/>
    <w:rsid w:val="00222695"/>
    <w:rPr>
      <w:rFonts w:ascii="Consolas" w:hAnsi="Consolas" w:cs="Consolas"/>
      <w:sz w:val="19"/>
      <w:szCs w:val="19"/>
      <w:lang w:val="sr-Latn-RS"/>
    </w:rPr>
  </w:style>
  <w:style w:type="character" w:styleId="CommentReference">
    <w:name w:val="annotation reference"/>
    <w:basedOn w:val="DefaultParagraphFont"/>
    <w:uiPriority w:val="99"/>
    <w:semiHidden/>
    <w:unhideWhenUsed/>
    <w:qFormat/>
    <w:rsid w:val="00DF5461"/>
    <w:rPr>
      <w:sz w:val="16"/>
      <w:szCs w:val="16"/>
    </w:rPr>
  </w:style>
  <w:style w:type="character" w:customStyle="1" w:styleId="CommentTextChar">
    <w:name w:val="Comment Text Char"/>
    <w:basedOn w:val="DefaultParagraphFont"/>
    <w:link w:val="CommentText"/>
    <w:uiPriority w:val="99"/>
    <w:semiHidden/>
    <w:qFormat/>
    <w:rsid w:val="00DF5461"/>
    <w:rPr>
      <w:rFonts w:ascii="Times New Roman" w:eastAsia="Times New Roman" w:hAnsi="Times New Roman" w:cs="Times New Roman"/>
      <w:color w:val="5A5A5A"/>
      <w:sz w:val="20"/>
      <w:szCs w:val="20"/>
      <w:lang w:val="sr-Latn-RS" w:bidi="en-US"/>
    </w:rPr>
  </w:style>
  <w:style w:type="character" w:customStyle="1" w:styleId="CommentSubjectChar">
    <w:name w:val="Comment Subject Char"/>
    <w:basedOn w:val="CommentTextChar"/>
    <w:link w:val="CommentSubject"/>
    <w:uiPriority w:val="99"/>
    <w:semiHidden/>
    <w:qFormat/>
    <w:rsid w:val="00DF5461"/>
    <w:rPr>
      <w:rFonts w:ascii="Times New Roman" w:eastAsia="Times New Roman" w:hAnsi="Times New Roman" w:cs="Times New Roman"/>
      <w:b/>
      <w:bCs/>
      <w:color w:val="5A5A5A"/>
      <w:sz w:val="20"/>
      <w:szCs w:val="20"/>
      <w:lang w:val="sr-Latn-RS" w:bidi="en-US"/>
    </w:rPr>
  </w:style>
  <w:style w:type="character" w:customStyle="1" w:styleId="kwrd">
    <w:name w:val="kwrd"/>
    <w:basedOn w:val="DefaultParagraphFont"/>
    <w:qFormat/>
    <w:rsid w:val="003E712D"/>
  </w:style>
  <w:style w:type="character" w:customStyle="1" w:styleId="str">
    <w:name w:val="str"/>
    <w:basedOn w:val="DefaultParagraphFont"/>
    <w:qFormat/>
    <w:rsid w:val="003E712D"/>
  </w:style>
  <w:style w:type="character" w:customStyle="1" w:styleId="rem">
    <w:name w:val="rem"/>
    <w:basedOn w:val="DefaultParagraphFont"/>
    <w:qFormat/>
    <w:rsid w:val="000C44C6"/>
  </w:style>
  <w:style w:type="character" w:customStyle="1" w:styleId="UnresolvedMention1">
    <w:name w:val="Unresolved Mention1"/>
    <w:basedOn w:val="DefaultParagraphFont"/>
    <w:uiPriority w:val="99"/>
    <w:semiHidden/>
    <w:unhideWhenUsed/>
    <w:qFormat/>
    <w:rsid w:val="00F02B1F"/>
    <w:rPr>
      <w:color w:val="808080"/>
      <w:shd w:val="clear" w:color="auto" w:fill="E6E6E6"/>
    </w:rPr>
  </w:style>
  <w:style w:type="character" w:customStyle="1" w:styleId="Heading5Char">
    <w:name w:val="Heading 5 Char"/>
    <w:basedOn w:val="DefaultParagraphFont"/>
    <w:link w:val="Heading5"/>
    <w:uiPriority w:val="9"/>
    <w:qFormat/>
    <w:rsid w:val="005E2CA0"/>
    <w:rPr>
      <w:rFonts w:asciiTheme="majorHAnsi" w:eastAsiaTheme="majorEastAsia" w:hAnsiTheme="majorHAnsi" w:cstheme="majorBidi"/>
      <w:color w:val="365F91" w:themeColor="accent1" w:themeShade="BF"/>
      <w:sz w:val="24"/>
      <w:szCs w:val="20"/>
      <w:lang w:val="sr-Latn-RS" w:bidi="en-US"/>
    </w:rPr>
  </w:style>
  <w:style w:type="character" w:customStyle="1" w:styleId="ListLabel1">
    <w:name w:val="ListLabel 1"/>
    <w:qFormat/>
    <w:rPr>
      <w:i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ascii="Arial" w:hAnsi="Arial" w:cs="Arial"/>
      <w:sz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style>
  <w:style w:type="character" w:customStyle="1" w:styleId="ListLabel112">
    <w:name w:val="ListLabel 112"/>
    <w:qFormat/>
    <w:rPr>
      <w:sz w:val="20"/>
      <w:lang w:val="en-US"/>
    </w:rPr>
  </w:style>
  <w:style w:type="character" w:customStyle="1" w:styleId="ListLabel113">
    <w:name w:val="ListLabel 113"/>
    <w:qFormat/>
    <w:rPr>
      <w:sz w:val="20"/>
    </w:rPr>
  </w:style>
  <w:style w:type="character" w:customStyle="1" w:styleId="IndexLink">
    <w:name w:val="Index Link"/>
    <w:qFormat/>
  </w:style>
  <w:style w:type="character" w:customStyle="1" w:styleId="ListLabel114">
    <w:name w:val="ListLabel 114"/>
    <w:qFormat/>
    <w:rPr>
      <w:i w:val="0"/>
    </w:rPr>
  </w:style>
  <w:style w:type="character" w:customStyle="1" w:styleId="ListLabel115">
    <w:name w:val="ListLabel 115"/>
    <w:qFormat/>
    <w:rPr>
      <w:rFonts w:ascii="Arial" w:hAnsi="Arial" w:cs="Arial"/>
      <w:sz w:val="20"/>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cs="Symbol"/>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cs="Symbol"/>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style>
  <w:style w:type="character" w:customStyle="1" w:styleId="ListLabel171">
    <w:name w:val="ListLabel 171"/>
    <w:qFormat/>
    <w:rPr>
      <w:sz w:val="20"/>
      <w:lang w:val="en-US"/>
    </w:rPr>
  </w:style>
  <w:style w:type="character" w:customStyle="1" w:styleId="ListLabel172">
    <w:name w:val="ListLabel 172"/>
    <w:qFormat/>
    <w:rPr>
      <w:sz w:val="20"/>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sz w:val="20"/>
      <w:lang w:val="en-US"/>
    </w:rPr>
  </w:style>
  <w:style w:type="character" w:customStyle="1" w:styleId="ListLabel485">
    <w:name w:val="ListLabel 485"/>
    <w:qFormat/>
    <w:rPr>
      <w:rFonts w:ascii="Arial" w:hAnsi="Arial" w:cs="Arial"/>
      <w:sz w:val="20"/>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cs="Symbol"/>
    </w:rPr>
  </w:style>
  <w:style w:type="character" w:customStyle="1" w:styleId="ListLabel490">
    <w:name w:val="ListLabel 490"/>
    <w:qFormat/>
    <w:rPr>
      <w:rFonts w:cs="Courier New"/>
    </w:rPr>
  </w:style>
  <w:style w:type="character" w:customStyle="1" w:styleId="ListLabel491">
    <w:name w:val="ListLabel 491"/>
    <w:qFormat/>
    <w:rPr>
      <w:rFonts w:cs="Wingdings"/>
    </w:rPr>
  </w:style>
  <w:style w:type="character" w:customStyle="1" w:styleId="ListLabel492">
    <w:name w:val="ListLabel 492"/>
    <w:qFormat/>
    <w:rPr>
      <w:rFonts w:cs="Symbol"/>
    </w:rPr>
  </w:style>
  <w:style w:type="character" w:customStyle="1" w:styleId="ListLabel493">
    <w:name w:val="ListLabel 493"/>
    <w:qFormat/>
    <w:rPr>
      <w:rFonts w:cs="Courier New"/>
    </w:rPr>
  </w:style>
  <w:style w:type="character" w:customStyle="1" w:styleId="ListLabel494">
    <w:name w:val="ListLabel 494"/>
    <w:qFormat/>
    <w:rPr>
      <w:rFonts w:cs="Wingdings"/>
    </w:rPr>
  </w:style>
  <w:style w:type="character" w:customStyle="1" w:styleId="ListLabel495">
    <w:name w:val="ListLabel 495"/>
    <w:qFormat/>
    <w:rPr>
      <w:rFonts w:cs="Symbol"/>
    </w:rPr>
  </w:style>
  <w:style w:type="character" w:customStyle="1" w:styleId="ListLabel496">
    <w:name w:val="ListLabel 496"/>
    <w:qFormat/>
    <w:rPr>
      <w:rFonts w:cs="Courier New"/>
    </w:rPr>
  </w:style>
  <w:style w:type="character" w:customStyle="1" w:styleId="ListLabel497">
    <w:name w:val="ListLabel 497"/>
    <w:qFormat/>
    <w:rPr>
      <w:rFonts w:cs="Wingdings"/>
    </w:rPr>
  </w:style>
  <w:style w:type="character" w:customStyle="1" w:styleId="ListLabel498">
    <w:name w:val="ListLabel 498"/>
    <w:qFormat/>
    <w:rPr>
      <w:rFonts w:cs="Symbol"/>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cs="Symbol"/>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Symbol"/>
    </w:rPr>
  </w:style>
  <w:style w:type="character" w:customStyle="1" w:styleId="ListLabel517">
    <w:name w:val="ListLabel 517"/>
    <w:qFormat/>
    <w:rPr>
      <w:rFonts w:cs="Courier New"/>
    </w:rPr>
  </w:style>
  <w:style w:type="character" w:customStyle="1" w:styleId="ListLabel518">
    <w:name w:val="ListLabel 518"/>
    <w:qFormat/>
    <w:rPr>
      <w:rFonts w:cs="Wingdings"/>
    </w:rPr>
  </w:style>
  <w:style w:type="character" w:customStyle="1" w:styleId="ListLabel519">
    <w:name w:val="ListLabel 519"/>
    <w:qFormat/>
    <w:rPr>
      <w:rFonts w:cs="Symbol"/>
    </w:rPr>
  </w:style>
  <w:style w:type="character" w:customStyle="1" w:styleId="ListLabel520">
    <w:name w:val="ListLabel 520"/>
    <w:qFormat/>
    <w:rPr>
      <w:rFonts w:cs="Courier New"/>
    </w:rPr>
  </w:style>
  <w:style w:type="character" w:customStyle="1" w:styleId="ListLabel521">
    <w:name w:val="ListLabel 521"/>
    <w:qFormat/>
    <w:rPr>
      <w:rFonts w:cs="Wingdings"/>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lang w:val="sr-Latn-RS"/>
    </w:rPr>
  </w:style>
  <w:style w:type="character" w:customStyle="1" w:styleId="ListLabel586">
    <w:name w:val="ListLabel 586"/>
    <w:qFormat/>
  </w:style>
  <w:style w:type="character" w:customStyle="1" w:styleId="ListLabel587">
    <w:name w:val="ListLabel 587"/>
    <w:qFormat/>
    <w:rPr>
      <w:sz w:val="20"/>
      <w:lang w:val="en-US"/>
    </w:rPr>
  </w:style>
  <w:style w:type="character" w:customStyle="1" w:styleId="ListLabel588">
    <w:name w:val="ListLabel 588"/>
    <w:qFormat/>
    <w:rPr>
      <w:rFonts w:ascii="Arial" w:hAnsi="Arial" w:cs="Arial"/>
      <w:sz w:val="20"/>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rPr>
  </w:style>
  <w:style w:type="character" w:customStyle="1" w:styleId="ListLabel596">
    <w:name w:val="ListLabel 596"/>
    <w:qFormat/>
    <w:rPr>
      <w:rFonts w:cs="Courier New"/>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Symbol"/>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lang w:val="sr-Latn-RS"/>
    </w:rPr>
  </w:style>
  <w:style w:type="character" w:customStyle="1" w:styleId="ListLabel680">
    <w:name w:val="ListLabel 680"/>
    <w:qFormat/>
  </w:style>
  <w:style w:type="character" w:customStyle="1" w:styleId="ListLabel681">
    <w:name w:val="ListLabel 681"/>
    <w:qFormat/>
    <w:rPr>
      <w:sz w:val="20"/>
      <w:lang w:val="en-US"/>
    </w:rPr>
  </w:style>
  <w:style w:type="character" w:customStyle="1" w:styleId="Bullets">
    <w:name w:val="Bullets"/>
    <w:qFormat/>
    <w:rPr>
      <w:rFonts w:ascii="OpenSymbol" w:eastAsia="OpenSymbol" w:hAnsi="OpenSymbol" w:cs="OpenSymbol"/>
    </w:rPr>
  </w:style>
  <w:style w:type="character" w:customStyle="1" w:styleId="ListLabel682">
    <w:name w:val="ListLabel 682"/>
    <w:qFormat/>
    <w:rPr>
      <w:rFonts w:ascii="Arial" w:hAnsi="Arial" w:cs="Arial"/>
      <w:sz w:val="20"/>
    </w:rPr>
  </w:style>
  <w:style w:type="character" w:customStyle="1" w:styleId="ListLabel683">
    <w:name w:val="ListLabel 683"/>
    <w:qFormat/>
    <w:rPr>
      <w:rFonts w:cs="Symbol"/>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lang w:val="sr-Latn-RS"/>
    </w:rPr>
  </w:style>
  <w:style w:type="character" w:customStyle="1" w:styleId="ListLabel784">
    <w:name w:val="ListLabel 784"/>
    <w:qFormat/>
  </w:style>
  <w:style w:type="character" w:customStyle="1" w:styleId="ListLabel785">
    <w:name w:val="ListLabel 785"/>
    <w:qFormat/>
    <w:rPr>
      <w:sz w:val="20"/>
      <w:lang w:val="en-US"/>
    </w:rPr>
  </w:style>
  <w:style w:type="character" w:customStyle="1" w:styleId="ListLabel786">
    <w:name w:val="ListLabel 786"/>
    <w:qFormat/>
    <w:rPr>
      <w:rFonts w:ascii="Arial" w:hAnsi="Arial" w:cs="Arial"/>
      <w:sz w:val="20"/>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lang w:val="sr-Latn-RS"/>
    </w:rPr>
  </w:style>
  <w:style w:type="character" w:customStyle="1" w:styleId="ListLabel888">
    <w:name w:val="ListLabel 888"/>
    <w:qFormat/>
  </w:style>
  <w:style w:type="character" w:customStyle="1" w:styleId="ListLabel889">
    <w:name w:val="ListLabel 889"/>
    <w:qFormat/>
    <w:rPr>
      <w:sz w:val="20"/>
      <w:lang w:val="en-US"/>
    </w:rPr>
  </w:style>
  <w:style w:type="character" w:customStyle="1" w:styleId="ListLabel890">
    <w:name w:val="ListLabel 890"/>
    <w:qFormat/>
    <w:rPr>
      <w:rFonts w:ascii="Arial" w:hAnsi="Arial" w:cs="Arial"/>
      <w:sz w:val="20"/>
    </w:rPr>
  </w:style>
  <w:style w:type="character" w:customStyle="1" w:styleId="ListLabel891">
    <w:name w:val="ListLabel 891"/>
    <w:qFormat/>
    <w:rPr>
      <w:rFonts w:cs="Symbol"/>
    </w:rPr>
  </w:style>
  <w:style w:type="character" w:customStyle="1" w:styleId="ListLabel892">
    <w:name w:val="ListLabel 892"/>
    <w:qFormat/>
    <w:rPr>
      <w:rFonts w:cs="Courier New"/>
    </w:rPr>
  </w:style>
  <w:style w:type="character" w:customStyle="1" w:styleId="ListLabel893">
    <w:name w:val="ListLabel 893"/>
    <w:qFormat/>
    <w:rPr>
      <w:rFonts w:cs="Wingdings"/>
    </w:rPr>
  </w:style>
  <w:style w:type="character" w:customStyle="1" w:styleId="ListLabel894">
    <w:name w:val="ListLabel 894"/>
    <w:qFormat/>
    <w:rPr>
      <w:rFonts w:cs="Symbol"/>
    </w:rPr>
  </w:style>
  <w:style w:type="character" w:customStyle="1" w:styleId="ListLabel895">
    <w:name w:val="ListLabel 895"/>
    <w:qFormat/>
    <w:rPr>
      <w:rFonts w:cs="Courier New"/>
    </w:rPr>
  </w:style>
  <w:style w:type="character" w:customStyle="1" w:styleId="ListLabel896">
    <w:name w:val="ListLabel 896"/>
    <w:qFormat/>
    <w:rPr>
      <w:rFonts w:cs="Wingdings"/>
    </w:rPr>
  </w:style>
  <w:style w:type="character" w:customStyle="1" w:styleId="ListLabel897">
    <w:name w:val="ListLabel 897"/>
    <w:qFormat/>
    <w:rPr>
      <w:rFonts w:cs="Symbol"/>
    </w:rPr>
  </w:style>
  <w:style w:type="character" w:customStyle="1" w:styleId="ListLabel898">
    <w:name w:val="ListLabel 898"/>
    <w:qFormat/>
    <w:rPr>
      <w:rFonts w:cs="Courier New"/>
    </w:rPr>
  </w:style>
  <w:style w:type="character" w:customStyle="1" w:styleId="ListLabel899">
    <w:name w:val="ListLabel 899"/>
    <w:qFormat/>
    <w:rPr>
      <w:rFonts w:cs="Wingdings"/>
    </w:rPr>
  </w:style>
  <w:style w:type="character" w:customStyle="1" w:styleId="ListLabel900">
    <w:name w:val="ListLabel 900"/>
    <w:qFormat/>
    <w:rPr>
      <w:rFonts w:cs="Symbol"/>
    </w:rPr>
  </w:style>
  <w:style w:type="character" w:customStyle="1" w:styleId="ListLabel901">
    <w:name w:val="ListLabel 901"/>
    <w:qFormat/>
    <w:rPr>
      <w:rFonts w:cs="Courier New"/>
    </w:rPr>
  </w:style>
  <w:style w:type="character" w:customStyle="1" w:styleId="ListLabel902">
    <w:name w:val="ListLabel 902"/>
    <w:qFormat/>
    <w:rPr>
      <w:rFonts w:cs="Wingdings"/>
    </w:rPr>
  </w:style>
  <w:style w:type="character" w:customStyle="1" w:styleId="ListLabel903">
    <w:name w:val="ListLabel 903"/>
    <w:qFormat/>
    <w:rPr>
      <w:rFonts w:cs="Symbol"/>
    </w:rPr>
  </w:style>
  <w:style w:type="character" w:customStyle="1" w:styleId="ListLabel904">
    <w:name w:val="ListLabel 904"/>
    <w:qFormat/>
    <w:rPr>
      <w:rFonts w:cs="Courier New"/>
    </w:rPr>
  </w:style>
  <w:style w:type="character" w:customStyle="1" w:styleId="ListLabel905">
    <w:name w:val="ListLabel 905"/>
    <w:qFormat/>
    <w:rPr>
      <w:rFonts w:cs="Wingdings"/>
    </w:rPr>
  </w:style>
  <w:style w:type="character" w:customStyle="1" w:styleId="ListLabel906">
    <w:name w:val="ListLabel 906"/>
    <w:qFormat/>
    <w:rPr>
      <w:rFonts w:cs="Symbol"/>
    </w:rPr>
  </w:style>
  <w:style w:type="character" w:customStyle="1" w:styleId="ListLabel907">
    <w:name w:val="ListLabel 907"/>
    <w:qFormat/>
    <w:rPr>
      <w:rFonts w:cs="Courier New"/>
    </w:rPr>
  </w:style>
  <w:style w:type="character" w:customStyle="1" w:styleId="ListLabel908">
    <w:name w:val="ListLabel 908"/>
    <w:qFormat/>
    <w:rPr>
      <w:rFonts w:cs="Wingdings"/>
    </w:rPr>
  </w:style>
  <w:style w:type="character" w:customStyle="1" w:styleId="ListLabel909">
    <w:name w:val="ListLabel 909"/>
    <w:qFormat/>
    <w:rPr>
      <w:rFonts w:cs="Symbol"/>
    </w:rPr>
  </w:style>
  <w:style w:type="character" w:customStyle="1" w:styleId="ListLabel910">
    <w:name w:val="ListLabel 910"/>
    <w:qFormat/>
    <w:rPr>
      <w:rFonts w:cs="Courier New"/>
    </w:rPr>
  </w:style>
  <w:style w:type="character" w:customStyle="1" w:styleId="ListLabel911">
    <w:name w:val="ListLabel 911"/>
    <w:qFormat/>
    <w:rPr>
      <w:rFonts w:cs="Wingdings"/>
    </w:rPr>
  </w:style>
  <w:style w:type="character" w:customStyle="1" w:styleId="ListLabel912">
    <w:name w:val="ListLabel 912"/>
    <w:qFormat/>
    <w:rPr>
      <w:rFonts w:cs="Symbol"/>
    </w:rPr>
  </w:style>
  <w:style w:type="character" w:customStyle="1" w:styleId="ListLabel913">
    <w:name w:val="ListLabel 913"/>
    <w:qFormat/>
    <w:rPr>
      <w:rFonts w:cs="Courier New"/>
    </w:rPr>
  </w:style>
  <w:style w:type="character" w:customStyle="1" w:styleId="ListLabel914">
    <w:name w:val="ListLabel 914"/>
    <w:qFormat/>
    <w:rPr>
      <w:rFonts w:cs="Wingdings"/>
    </w:rPr>
  </w:style>
  <w:style w:type="character" w:customStyle="1" w:styleId="ListLabel915">
    <w:name w:val="ListLabel 915"/>
    <w:qFormat/>
    <w:rPr>
      <w:rFonts w:cs="Symbol"/>
    </w:rPr>
  </w:style>
  <w:style w:type="character" w:customStyle="1" w:styleId="ListLabel916">
    <w:name w:val="ListLabel 916"/>
    <w:qFormat/>
    <w:rPr>
      <w:rFonts w:cs="Courier New"/>
    </w:rPr>
  </w:style>
  <w:style w:type="character" w:customStyle="1" w:styleId="ListLabel917">
    <w:name w:val="ListLabel 917"/>
    <w:qFormat/>
    <w:rPr>
      <w:rFonts w:cs="Wingdings"/>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lang w:val="sr-Latn-RS"/>
    </w:rPr>
  </w:style>
  <w:style w:type="character" w:customStyle="1" w:styleId="ListLabel992">
    <w:name w:val="ListLabel 992"/>
    <w:qFormat/>
  </w:style>
  <w:style w:type="character" w:customStyle="1" w:styleId="ListLabel993">
    <w:name w:val="ListLabel 993"/>
    <w:qFormat/>
    <w:rPr>
      <w:sz w:val="20"/>
      <w:lang w:val="en-US"/>
    </w:rPr>
  </w:style>
  <w:style w:type="character" w:customStyle="1" w:styleId="ListLabel994">
    <w:name w:val="ListLabel 994"/>
    <w:qFormat/>
    <w:rPr>
      <w:rFonts w:ascii="Arial" w:hAnsi="Arial" w:cs="Arial"/>
      <w:sz w:val="20"/>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lang w:val="sr-Latn-RS"/>
    </w:rPr>
  </w:style>
  <w:style w:type="character" w:customStyle="1" w:styleId="ListLabel1096">
    <w:name w:val="ListLabel 1096"/>
    <w:qFormat/>
  </w:style>
  <w:style w:type="character" w:customStyle="1" w:styleId="ListLabel1097">
    <w:name w:val="ListLabel 1097"/>
    <w:qFormat/>
    <w:rPr>
      <w:sz w:val="20"/>
      <w:lang w:val="en-US"/>
    </w:rPr>
  </w:style>
  <w:style w:type="character" w:customStyle="1" w:styleId="NumberingSymbols">
    <w:name w:val="Numbering Symbols"/>
    <w:qFormat/>
    <w:rPr>
      <w:lang w:val="sr-Latn-RS"/>
    </w:rPr>
  </w:style>
  <w:style w:type="character" w:customStyle="1" w:styleId="ListLabel1098">
    <w:name w:val="ListLabel 1098"/>
    <w:qFormat/>
    <w:rPr>
      <w:rFonts w:ascii="Arial" w:hAnsi="Arial" w:cs="Arial"/>
      <w:sz w:val="20"/>
    </w:rPr>
  </w:style>
  <w:style w:type="character" w:customStyle="1" w:styleId="ListLabel1099">
    <w:name w:val="ListLabel 1099"/>
    <w:qFormat/>
    <w:rPr>
      <w:rFonts w:cs="Symbol"/>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lang w:val="sr-Latn-RS"/>
    </w:rPr>
  </w:style>
  <w:style w:type="character" w:customStyle="1" w:styleId="ListLabel1200">
    <w:name w:val="ListLabel 1200"/>
    <w:qFormat/>
  </w:style>
  <w:style w:type="character" w:customStyle="1" w:styleId="ListLabel1201">
    <w:name w:val="ListLabel 1201"/>
    <w:qFormat/>
    <w:rPr>
      <w:sz w:val="20"/>
      <w:lang w:val="en-US"/>
    </w:rPr>
  </w:style>
  <w:style w:type="character" w:customStyle="1" w:styleId="ListLabel1202">
    <w:name w:val="ListLabel 1202"/>
    <w:qFormat/>
    <w:rPr>
      <w:rFonts w:ascii="Arial" w:hAnsi="Arial" w:cs="Arial"/>
      <w:sz w:val="20"/>
    </w:rPr>
  </w:style>
  <w:style w:type="character" w:customStyle="1" w:styleId="ListLabel1203">
    <w:name w:val="ListLabel 1203"/>
    <w:qFormat/>
    <w:rPr>
      <w:rFonts w:cs="Symbol"/>
    </w:rPr>
  </w:style>
  <w:style w:type="character" w:customStyle="1" w:styleId="ListLabel1204">
    <w:name w:val="ListLabel 1204"/>
    <w:qFormat/>
    <w:rPr>
      <w:rFonts w:cs="Courier New"/>
    </w:rPr>
  </w:style>
  <w:style w:type="character" w:customStyle="1" w:styleId="ListLabel1205">
    <w:name w:val="ListLabel 1205"/>
    <w:qFormat/>
    <w:rPr>
      <w:rFonts w:cs="Wingdings"/>
    </w:rPr>
  </w:style>
  <w:style w:type="character" w:customStyle="1" w:styleId="ListLabel1206">
    <w:name w:val="ListLabel 1206"/>
    <w:qFormat/>
    <w:rPr>
      <w:rFonts w:cs="Symbol"/>
    </w:rPr>
  </w:style>
  <w:style w:type="character" w:customStyle="1" w:styleId="ListLabel1207">
    <w:name w:val="ListLabel 1207"/>
    <w:qFormat/>
    <w:rPr>
      <w:rFonts w:cs="Courier New"/>
    </w:rPr>
  </w:style>
  <w:style w:type="character" w:customStyle="1" w:styleId="ListLabel1208">
    <w:name w:val="ListLabel 1208"/>
    <w:qFormat/>
    <w:rPr>
      <w:rFonts w:cs="Wingdings"/>
    </w:rPr>
  </w:style>
  <w:style w:type="character" w:customStyle="1" w:styleId="ListLabel1209">
    <w:name w:val="ListLabel 1209"/>
    <w:qFormat/>
    <w:rPr>
      <w:rFonts w:cs="Symbol"/>
    </w:rPr>
  </w:style>
  <w:style w:type="character" w:customStyle="1" w:styleId="ListLabel1210">
    <w:name w:val="ListLabel 1210"/>
    <w:qFormat/>
    <w:rPr>
      <w:rFonts w:cs="Courier New"/>
    </w:rPr>
  </w:style>
  <w:style w:type="character" w:customStyle="1" w:styleId="ListLabel1211">
    <w:name w:val="ListLabel 1211"/>
    <w:qFormat/>
    <w:rPr>
      <w:rFonts w:cs="Wingdings"/>
    </w:rPr>
  </w:style>
  <w:style w:type="character" w:customStyle="1" w:styleId="ListLabel1212">
    <w:name w:val="ListLabel 1212"/>
    <w:qFormat/>
    <w:rPr>
      <w:rFonts w:cs="Symbol"/>
    </w:rPr>
  </w:style>
  <w:style w:type="character" w:customStyle="1" w:styleId="ListLabel1213">
    <w:name w:val="ListLabel 1213"/>
    <w:qFormat/>
    <w:rPr>
      <w:rFonts w:cs="Courier New"/>
    </w:rPr>
  </w:style>
  <w:style w:type="character" w:customStyle="1" w:styleId="ListLabel1214">
    <w:name w:val="ListLabel 1214"/>
    <w:qFormat/>
    <w:rPr>
      <w:rFonts w:cs="Wingdings"/>
    </w:rPr>
  </w:style>
  <w:style w:type="character" w:customStyle="1" w:styleId="ListLabel1215">
    <w:name w:val="ListLabel 1215"/>
    <w:qFormat/>
    <w:rPr>
      <w:rFonts w:cs="Symbol"/>
    </w:rPr>
  </w:style>
  <w:style w:type="character" w:customStyle="1" w:styleId="ListLabel1216">
    <w:name w:val="ListLabel 1216"/>
    <w:qFormat/>
    <w:rPr>
      <w:rFonts w:cs="Courier New"/>
    </w:rPr>
  </w:style>
  <w:style w:type="character" w:customStyle="1" w:styleId="ListLabel1217">
    <w:name w:val="ListLabel 1217"/>
    <w:qFormat/>
    <w:rPr>
      <w:rFonts w:cs="Wingdings"/>
    </w:rPr>
  </w:style>
  <w:style w:type="character" w:customStyle="1" w:styleId="ListLabel1218">
    <w:name w:val="ListLabel 1218"/>
    <w:qFormat/>
    <w:rPr>
      <w:rFonts w:cs="Symbol"/>
    </w:rPr>
  </w:style>
  <w:style w:type="character" w:customStyle="1" w:styleId="ListLabel1219">
    <w:name w:val="ListLabel 1219"/>
    <w:qFormat/>
    <w:rPr>
      <w:rFonts w:cs="Courier New"/>
    </w:rPr>
  </w:style>
  <w:style w:type="character" w:customStyle="1" w:styleId="ListLabel1220">
    <w:name w:val="ListLabel 1220"/>
    <w:qFormat/>
    <w:rPr>
      <w:rFonts w:cs="Wingdings"/>
    </w:rPr>
  </w:style>
  <w:style w:type="character" w:customStyle="1" w:styleId="ListLabel1221">
    <w:name w:val="ListLabel 1221"/>
    <w:qFormat/>
    <w:rPr>
      <w:rFonts w:cs="Symbol"/>
    </w:rPr>
  </w:style>
  <w:style w:type="character" w:customStyle="1" w:styleId="ListLabel1222">
    <w:name w:val="ListLabel 1222"/>
    <w:qFormat/>
    <w:rPr>
      <w:rFonts w:cs="Courier New"/>
    </w:rPr>
  </w:style>
  <w:style w:type="character" w:customStyle="1" w:styleId="ListLabel1223">
    <w:name w:val="ListLabel 1223"/>
    <w:qFormat/>
    <w:rPr>
      <w:rFonts w:cs="Wingdings"/>
    </w:rPr>
  </w:style>
  <w:style w:type="character" w:customStyle="1" w:styleId="ListLabel1224">
    <w:name w:val="ListLabel 1224"/>
    <w:qFormat/>
    <w:rPr>
      <w:rFonts w:cs="Symbol"/>
    </w:rPr>
  </w:style>
  <w:style w:type="character" w:customStyle="1" w:styleId="ListLabel1225">
    <w:name w:val="ListLabel 1225"/>
    <w:qFormat/>
    <w:rPr>
      <w:rFonts w:cs="Courier New"/>
    </w:rPr>
  </w:style>
  <w:style w:type="character" w:customStyle="1" w:styleId="ListLabel1226">
    <w:name w:val="ListLabel 1226"/>
    <w:qFormat/>
    <w:rPr>
      <w:rFonts w:cs="Wingdings"/>
    </w:rPr>
  </w:style>
  <w:style w:type="character" w:customStyle="1" w:styleId="ListLabel1227">
    <w:name w:val="ListLabel 1227"/>
    <w:qFormat/>
    <w:rPr>
      <w:rFonts w:cs="Symbol"/>
    </w:rPr>
  </w:style>
  <w:style w:type="character" w:customStyle="1" w:styleId="ListLabel1228">
    <w:name w:val="ListLabel 1228"/>
    <w:qFormat/>
    <w:rPr>
      <w:rFonts w:cs="Courier New"/>
    </w:rPr>
  </w:style>
  <w:style w:type="character" w:customStyle="1" w:styleId="ListLabel1229">
    <w:name w:val="ListLabel 1229"/>
    <w:qFormat/>
    <w:rPr>
      <w:rFonts w:cs="Wingdings"/>
    </w:rPr>
  </w:style>
  <w:style w:type="character" w:customStyle="1" w:styleId="ListLabel1230">
    <w:name w:val="ListLabel 1230"/>
    <w:qFormat/>
    <w:rPr>
      <w:rFonts w:cs="OpenSymbol"/>
    </w:rPr>
  </w:style>
  <w:style w:type="character" w:customStyle="1" w:styleId="ListLabel1231">
    <w:name w:val="ListLabel 1231"/>
    <w:qFormat/>
    <w:rPr>
      <w:rFonts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Open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style>
  <w:style w:type="character" w:customStyle="1" w:styleId="ListLabel1304">
    <w:name w:val="ListLabel 1304"/>
    <w:qFormat/>
    <w:rPr>
      <w:sz w:val="20"/>
    </w:rPr>
  </w:style>
  <w:style w:type="character" w:customStyle="1" w:styleId="ListLabel1305">
    <w:name w:val="ListLabel 1305"/>
    <w:qFormat/>
    <w:rPr>
      <w:rFonts w:ascii="Arial" w:hAnsi="Arial" w:cs="Arial"/>
      <w:sz w:val="20"/>
    </w:rPr>
  </w:style>
  <w:style w:type="character" w:customStyle="1" w:styleId="ListLabel1306">
    <w:name w:val="ListLabel 1306"/>
    <w:qFormat/>
    <w:rPr>
      <w:rFonts w:cs="Symbol"/>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Symbol"/>
    </w:rPr>
  </w:style>
  <w:style w:type="character" w:customStyle="1" w:styleId="ListLabel1316">
    <w:name w:val="ListLabel 1316"/>
    <w:qFormat/>
    <w:rPr>
      <w:rFonts w:cs="Courier New"/>
    </w:rPr>
  </w:style>
  <w:style w:type="character" w:customStyle="1" w:styleId="ListLabel1317">
    <w:name w:val="ListLabel 1317"/>
    <w:qFormat/>
    <w:rPr>
      <w:rFonts w:cs="Wingdings"/>
    </w:rPr>
  </w:style>
  <w:style w:type="character" w:customStyle="1" w:styleId="ListLabel1318">
    <w:name w:val="ListLabel 1318"/>
    <w:qFormat/>
    <w:rPr>
      <w:rFonts w:cs="Symbol"/>
    </w:rPr>
  </w:style>
  <w:style w:type="character" w:customStyle="1" w:styleId="ListLabel1319">
    <w:name w:val="ListLabel 1319"/>
    <w:qFormat/>
    <w:rPr>
      <w:rFonts w:cs="Courier New"/>
    </w:rPr>
  </w:style>
  <w:style w:type="character" w:customStyle="1" w:styleId="ListLabel1320">
    <w:name w:val="ListLabel 1320"/>
    <w:qFormat/>
    <w:rPr>
      <w:rFonts w:cs="Wingdings"/>
    </w:rPr>
  </w:style>
  <w:style w:type="character" w:customStyle="1" w:styleId="ListLabel1321">
    <w:name w:val="ListLabel 1321"/>
    <w:qFormat/>
    <w:rPr>
      <w:rFonts w:cs="Symbol"/>
    </w:rPr>
  </w:style>
  <w:style w:type="character" w:customStyle="1" w:styleId="ListLabel1322">
    <w:name w:val="ListLabel 1322"/>
    <w:qFormat/>
    <w:rPr>
      <w:rFonts w:cs="Courier New"/>
    </w:rPr>
  </w:style>
  <w:style w:type="character" w:customStyle="1" w:styleId="ListLabel1323">
    <w:name w:val="ListLabel 1323"/>
    <w:qFormat/>
    <w:rPr>
      <w:rFonts w:cs="Wingdings"/>
    </w:rPr>
  </w:style>
  <w:style w:type="character" w:customStyle="1" w:styleId="ListLabel1324">
    <w:name w:val="ListLabel 1324"/>
    <w:qFormat/>
    <w:rPr>
      <w:rFonts w:cs="Symbol"/>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OpenSymbol"/>
    </w:rPr>
  </w:style>
  <w:style w:type="character" w:customStyle="1" w:styleId="ListLabel1406">
    <w:name w:val="ListLabel 1406"/>
    <w:qFormat/>
  </w:style>
  <w:style w:type="character" w:customStyle="1" w:styleId="ListLabel1407">
    <w:name w:val="ListLabel 1407"/>
    <w:qFormat/>
    <w:rPr>
      <w:sz w:val="20"/>
    </w:rPr>
  </w:style>
  <w:style w:type="character" w:customStyle="1" w:styleId="ListLabel1408">
    <w:name w:val="ListLabel 1408"/>
    <w:qFormat/>
    <w:rPr>
      <w:rFonts w:ascii="Arial" w:hAnsi="Arial" w:cs="Arial"/>
      <w:sz w:val="20"/>
    </w:rPr>
  </w:style>
  <w:style w:type="character" w:customStyle="1" w:styleId="ListLabel1409">
    <w:name w:val="ListLabel 1409"/>
    <w:qFormat/>
    <w:rPr>
      <w:rFonts w:cs="Symbol"/>
    </w:rPr>
  </w:style>
  <w:style w:type="character" w:customStyle="1" w:styleId="ListLabel1410">
    <w:name w:val="ListLabel 1410"/>
    <w:qFormat/>
    <w:rPr>
      <w:rFonts w:cs="Courier New"/>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rPr>
  </w:style>
  <w:style w:type="character" w:customStyle="1" w:styleId="ListLabel1428">
    <w:name w:val="ListLabel 1428"/>
    <w:qFormat/>
    <w:rPr>
      <w:rFonts w:cs="Courier New"/>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style>
  <w:style w:type="character" w:customStyle="1" w:styleId="ListLabel1510">
    <w:name w:val="ListLabel 1510"/>
    <w:qFormat/>
    <w:rPr>
      <w:sz w:val="20"/>
    </w:rPr>
  </w:style>
  <w:style w:type="character" w:customStyle="1" w:styleId="ListLabel1511">
    <w:name w:val="ListLabel 1511"/>
    <w:qFormat/>
    <w:rPr>
      <w:rFonts w:ascii="Arial" w:hAnsi="Arial" w:cs="Arial"/>
      <w:sz w:val="20"/>
    </w:rPr>
  </w:style>
  <w:style w:type="character" w:customStyle="1" w:styleId="ListLabel1512">
    <w:name w:val="ListLabel 1512"/>
    <w:qFormat/>
    <w:rPr>
      <w:rFonts w:cs="Symbol"/>
    </w:rPr>
  </w:style>
  <w:style w:type="character" w:customStyle="1" w:styleId="ListLabel1513">
    <w:name w:val="ListLabel 1513"/>
    <w:qFormat/>
    <w:rPr>
      <w:rFonts w:cs="Courier New"/>
    </w:rPr>
  </w:style>
  <w:style w:type="character" w:customStyle="1" w:styleId="ListLabel1514">
    <w:name w:val="ListLabel 1514"/>
    <w:qFormat/>
    <w:rPr>
      <w:rFonts w:cs="Wingdings"/>
    </w:rPr>
  </w:style>
  <w:style w:type="character" w:customStyle="1" w:styleId="ListLabel1515">
    <w:name w:val="ListLabel 1515"/>
    <w:qFormat/>
    <w:rPr>
      <w:rFonts w:cs="Symbol"/>
    </w:rPr>
  </w:style>
  <w:style w:type="character" w:customStyle="1" w:styleId="ListLabel1516">
    <w:name w:val="ListLabel 1516"/>
    <w:qFormat/>
    <w:rPr>
      <w:rFonts w:cs="Courier New"/>
    </w:rPr>
  </w:style>
  <w:style w:type="character" w:customStyle="1" w:styleId="ListLabel1517">
    <w:name w:val="ListLabel 1517"/>
    <w:qFormat/>
    <w:rPr>
      <w:rFonts w:cs="Wingdings"/>
    </w:rPr>
  </w:style>
  <w:style w:type="character" w:customStyle="1" w:styleId="ListLabel1518">
    <w:name w:val="ListLabel 1518"/>
    <w:qFormat/>
    <w:rPr>
      <w:rFonts w:cs="Symbol"/>
    </w:rPr>
  </w:style>
  <w:style w:type="character" w:customStyle="1" w:styleId="ListLabel1519">
    <w:name w:val="ListLabel 1519"/>
    <w:qFormat/>
    <w:rPr>
      <w:rFonts w:cs="Courier New"/>
    </w:rPr>
  </w:style>
  <w:style w:type="character" w:customStyle="1" w:styleId="ListLabel1520">
    <w:name w:val="ListLabel 1520"/>
    <w:qFormat/>
    <w:rPr>
      <w:rFonts w:cs="Wingdings"/>
    </w:rPr>
  </w:style>
  <w:style w:type="character" w:customStyle="1" w:styleId="ListLabel1521">
    <w:name w:val="ListLabel 1521"/>
    <w:qFormat/>
    <w:rPr>
      <w:rFonts w:cs="Symbol"/>
    </w:rPr>
  </w:style>
  <w:style w:type="character" w:customStyle="1" w:styleId="ListLabel1522">
    <w:name w:val="ListLabel 1522"/>
    <w:qFormat/>
    <w:rPr>
      <w:rFonts w:cs="Courier New"/>
    </w:rPr>
  </w:style>
  <w:style w:type="character" w:customStyle="1" w:styleId="ListLabel1523">
    <w:name w:val="ListLabel 1523"/>
    <w:qFormat/>
    <w:rPr>
      <w:rFonts w:cs="Wingdings"/>
    </w:rPr>
  </w:style>
  <w:style w:type="character" w:customStyle="1" w:styleId="ListLabel1524">
    <w:name w:val="ListLabel 1524"/>
    <w:qFormat/>
    <w:rPr>
      <w:rFonts w:cs="Symbol"/>
    </w:rPr>
  </w:style>
  <w:style w:type="character" w:customStyle="1" w:styleId="ListLabel1525">
    <w:name w:val="ListLabel 1525"/>
    <w:qFormat/>
    <w:rPr>
      <w:rFonts w:cs="Courier New"/>
    </w:rPr>
  </w:style>
  <w:style w:type="character" w:customStyle="1" w:styleId="ListLabel1526">
    <w:name w:val="ListLabel 1526"/>
    <w:qFormat/>
    <w:rPr>
      <w:rFonts w:cs="Wingdings"/>
    </w:rPr>
  </w:style>
  <w:style w:type="character" w:customStyle="1" w:styleId="ListLabel1527">
    <w:name w:val="ListLabel 1527"/>
    <w:qFormat/>
    <w:rPr>
      <w:rFonts w:cs="Symbol"/>
    </w:rPr>
  </w:style>
  <w:style w:type="character" w:customStyle="1" w:styleId="ListLabel1528">
    <w:name w:val="ListLabel 1528"/>
    <w:qFormat/>
    <w:rPr>
      <w:rFonts w:cs="Courier New"/>
    </w:rPr>
  </w:style>
  <w:style w:type="character" w:customStyle="1" w:styleId="ListLabel1529">
    <w:name w:val="ListLabel 1529"/>
    <w:qFormat/>
    <w:rPr>
      <w:rFonts w:cs="Wingdings"/>
    </w:rPr>
  </w:style>
  <w:style w:type="character" w:customStyle="1" w:styleId="ListLabel1530">
    <w:name w:val="ListLabel 1530"/>
    <w:qFormat/>
    <w:rPr>
      <w:rFonts w:cs="Symbol"/>
    </w:rPr>
  </w:style>
  <w:style w:type="character" w:customStyle="1" w:styleId="ListLabel1531">
    <w:name w:val="ListLabel 1531"/>
    <w:qFormat/>
    <w:rPr>
      <w:rFonts w:cs="Courier New"/>
    </w:rPr>
  </w:style>
  <w:style w:type="character" w:customStyle="1" w:styleId="ListLabel1532">
    <w:name w:val="ListLabel 1532"/>
    <w:qFormat/>
    <w:rPr>
      <w:rFonts w:cs="Wingdings"/>
    </w:rPr>
  </w:style>
  <w:style w:type="character" w:customStyle="1" w:styleId="ListLabel1533">
    <w:name w:val="ListLabel 1533"/>
    <w:qFormat/>
    <w:rPr>
      <w:rFonts w:cs="Symbol"/>
    </w:rPr>
  </w:style>
  <w:style w:type="character" w:customStyle="1" w:styleId="ListLabel1534">
    <w:name w:val="ListLabel 1534"/>
    <w:qFormat/>
    <w:rPr>
      <w:rFonts w:cs="Courier New"/>
    </w:rPr>
  </w:style>
  <w:style w:type="character" w:customStyle="1" w:styleId="ListLabel1535">
    <w:name w:val="ListLabel 1535"/>
    <w:qFormat/>
    <w:rPr>
      <w:rFonts w:cs="Wingdings"/>
    </w:rPr>
  </w:style>
  <w:style w:type="character" w:customStyle="1" w:styleId="ListLabel1536">
    <w:name w:val="ListLabel 1536"/>
    <w:qFormat/>
    <w:rPr>
      <w:rFonts w:cs="Symbol"/>
    </w:rPr>
  </w:style>
  <w:style w:type="character" w:customStyle="1" w:styleId="ListLabel1537">
    <w:name w:val="ListLabel 1537"/>
    <w:qFormat/>
    <w:rPr>
      <w:rFonts w:cs="Courier New"/>
    </w:rPr>
  </w:style>
  <w:style w:type="character" w:customStyle="1" w:styleId="ListLabel1538">
    <w:name w:val="ListLabel 1538"/>
    <w:qFormat/>
    <w:rPr>
      <w:rFonts w:cs="Wingdings"/>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rFonts w:cs="OpenSymbol"/>
    </w:rPr>
  </w:style>
  <w:style w:type="character" w:customStyle="1" w:styleId="ListLabel1571">
    <w:name w:val="ListLabel 1571"/>
    <w:qFormat/>
    <w:rPr>
      <w:rFonts w:cs="OpenSymbol"/>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style>
  <w:style w:type="character" w:customStyle="1" w:styleId="ListLabel1613">
    <w:name w:val="ListLabel 1613"/>
    <w:qFormat/>
    <w:rPr>
      <w:sz w:val="20"/>
    </w:rPr>
  </w:style>
  <w:style w:type="character" w:customStyle="1" w:styleId="ListLabel1614">
    <w:name w:val="ListLabel 1614"/>
    <w:qFormat/>
    <w:rPr>
      <w:rFonts w:ascii="Arial" w:hAnsi="Arial" w:cs="Arial"/>
      <w:sz w:val="20"/>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Open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style>
  <w:style w:type="character" w:customStyle="1" w:styleId="ListLabel1716">
    <w:name w:val="ListLabel 1716"/>
    <w:qFormat/>
    <w:rPr>
      <w:sz w:val="20"/>
    </w:rPr>
  </w:style>
  <w:style w:type="character" w:customStyle="1" w:styleId="ListLabel1717">
    <w:name w:val="ListLabel 1717"/>
    <w:qFormat/>
    <w:rPr>
      <w:rFonts w:ascii="Arial" w:hAnsi="Arial" w:cs="Arial"/>
      <w:sz w:val="20"/>
    </w:rPr>
  </w:style>
  <w:style w:type="character" w:customStyle="1" w:styleId="ListLabel1718">
    <w:name w:val="ListLabel 1718"/>
    <w:qFormat/>
    <w:rPr>
      <w:rFonts w:cs="Symbol"/>
    </w:rPr>
  </w:style>
  <w:style w:type="character" w:customStyle="1" w:styleId="ListLabel1719">
    <w:name w:val="ListLabel 1719"/>
    <w:qFormat/>
    <w:rPr>
      <w:rFonts w:cs="Courier New"/>
    </w:rPr>
  </w:style>
  <w:style w:type="character" w:customStyle="1" w:styleId="ListLabel1720">
    <w:name w:val="ListLabel 1720"/>
    <w:qFormat/>
    <w:rPr>
      <w:rFonts w:cs="Wingdings"/>
    </w:rPr>
  </w:style>
  <w:style w:type="character" w:customStyle="1" w:styleId="ListLabel1721">
    <w:name w:val="ListLabel 1721"/>
    <w:qFormat/>
    <w:rPr>
      <w:rFonts w:cs="Symbol"/>
    </w:rPr>
  </w:style>
  <w:style w:type="character" w:customStyle="1" w:styleId="ListLabel1722">
    <w:name w:val="ListLabel 1722"/>
    <w:qFormat/>
    <w:rPr>
      <w:rFonts w:cs="Courier New"/>
    </w:rPr>
  </w:style>
  <w:style w:type="character" w:customStyle="1" w:styleId="ListLabel1723">
    <w:name w:val="ListLabel 1723"/>
    <w:qFormat/>
    <w:rPr>
      <w:rFonts w:cs="Wingdings"/>
    </w:rPr>
  </w:style>
  <w:style w:type="character" w:customStyle="1" w:styleId="ListLabel1724">
    <w:name w:val="ListLabel 1724"/>
    <w:qFormat/>
    <w:rPr>
      <w:rFonts w:cs="Symbol"/>
    </w:rPr>
  </w:style>
  <w:style w:type="character" w:customStyle="1" w:styleId="ListLabel1725">
    <w:name w:val="ListLabel 1725"/>
    <w:qFormat/>
    <w:rPr>
      <w:rFonts w:cs="Courier New"/>
    </w:rPr>
  </w:style>
  <w:style w:type="character" w:customStyle="1" w:styleId="ListLabel1726">
    <w:name w:val="ListLabel 1726"/>
    <w:qFormat/>
    <w:rPr>
      <w:rFonts w:cs="Wingdings"/>
    </w:rPr>
  </w:style>
  <w:style w:type="character" w:customStyle="1" w:styleId="ListLabel1727">
    <w:name w:val="ListLabel 1727"/>
    <w:qFormat/>
    <w:rPr>
      <w:rFonts w:cs="Symbol"/>
    </w:rPr>
  </w:style>
  <w:style w:type="character" w:customStyle="1" w:styleId="ListLabel1728">
    <w:name w:val="ListLabel 1728"/>
    <w:qFormat/>
    <w:rPr>
      <w:rFonts w:cs="Courier New"/>
    </w:rPr>
  </w:style>
  <w:style w:type="character" w:customStyle="1" w:styleId="ListLabel1729">
    <w:name w:val="ListLabel 1729"/>
    <w:qFormat/>
    <w:rPr>
      <w:rFonts w:cs="Wingdings"/>
    </w:rPr>
  </w:style>
  <w:style w:type="character" w:customStyle="1" w:styleId="ListLabel1730">
    <w:name w:val="ListLabel 1730"/>
    <w:qFormat/>
    <w:rPr>
      <w:rFonts w:cs="Symbol"/>
    </w:rPr>
  </w:style>
  <w:style w:type="character" w:customStyle="1" w:styleId="ListLabel1731">
    <w:name w:val="ListLabel 1731"/>
    <w:qFormat/>
    <w:rPr>
      <w:rFonts w:cs="Courier New"/>
    </w:rPr>
  </w:style>
  <w:style w:type="character" w:customStyle="1" w:styleId="ListLabel1732">
    <w:name w:val="ListLabel 1732"/>
    <w:qFormat/>
    <w:rPr>
      <w:rFonts w:cs="Wingdings"/>
    </w:rPr>
  </w:style>
  <w:style w:type="character" w:customStyle="1" w:styleId="ListLabel1733">
    <w:name w:val="ListLabel 1733"/>
    <w:qFormat/>
    <w:rPr>
      <w:rFonts w:cs="Symbol"/>
    </w:rPr>
  </w:style>
  <w:style w:type="character" w:customStyle="1" w:styleId="ListLabel1734">
    <w:name w:val="ListLabel 1734"/>
    <w:qFormat/>
    <w:rPr>
      <w:rFonts w:cs="Courier New"/>
    </w:rPr>
  </w:style>
  <w:style w:type="character" w:customStyle="1" w:styleId="ListLabel1735">
    <w:name w:val="ListLabel 1735"/>
    <w:qFormat/>
    <w:rPr>
      <w:rFonts w:cs="Wingdings"/>
    </w:rPr>
  </w:style>
  <w:style w:type="character" w:customStyle="1" w:styleId="ListLabel1736">
    <w:name w:val="ListLabel 1736"/>
    <w:qFormat/>
    <w:rPr>
      <w:rFonts w:cs="Symbol"/>
    </w:rPr>
  </w:style>
  <w:style w:type="character" w:customStyle="1" w:styleId="ListLabel1737">
    <w:name w:val="ListLabel 1737"/>
    <w:qFormat/>
    <w:rPr>
      <w:rFonts w:cs="Courier New"/>
    </w:rPr>
  </w:style>
  <w:style w:type="character" w:customStyle="1" w:styleId="ListLabel1738">
    <w:name w:val="ListLabel 1738"/>
    <w:qFormat/>
    <w:rPr>
      <w:rFonts w:cs="Wingdings"/>
    </w:rPr>
  </w:style>
  <w:style w:type="character" w:customStyle="1" w:styleId="ListLabel1739">
    <w:name w:val="ListLabel 1739"/>
    <w:qFormat/>
    <w:rPr>
      <w:rFonts w:cs="Symbol"/>
    </w:rPr>
  </w:style>
  <w:style w:type="character" w:customStyle="1" w:styleId="ListLabel1740">
    <w:name w:val="ListLabel 1740"/>
    <w:qFormat/>
    <w:rPr>
      <w:rFonts w:cs="Courier New"/>
    </w:rPr>
  </w:style>
  <w:style w:type="character" w:customStyle="1" w:styleId="ListLabel1741">
    <w:name w:val="ListLabel 1741"/>
    <w:qFormat/>
    <w:rPr>
      <w:rFonts w:cs="Wingdings"/>
    </w:rPr>
  </w:style>
  <w:style w:type="character" w:customStyle="1" w:styleId="ListLabel1742">
    <w:name w:val="ListLabel 1742"/>
    <w:qFormat/>
    <w:rPr>
      <w:rFonts w:cs="Symbol"/>
    </w:rPr>
  </w:style>
  <w:style w:type="character" w:customStyle="1" w:styleId="ListLabel1743">
    <w:name w:val="ListLabel 1743"/>
    <w:qFormat/>
    <w:rPr>
      <w:rFonts w:cs="Courier New"/>
    </w:rPr>
  </w:style>
  <w:style w:type="character" w:customStyle="1" w:styleId="ListLabel1744">
    <w:name w:val="ListLabel 1744"/>
    <w:qFormat/>
    <w:rPr>
      <w:rFonts w:cs="Wingdings"/>
    </w:rPr>
  </w:style>
  <w:style w:type="character" w:customStyle="1" w:styleId="ListLabel1745">
    <w:name w:val="ListLabel 1745"/>
    <w:qFormat/>
    <w:rPr>
      <w:rFonts w:cs="OpenSymbol"/>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style>
  <w:style w:type="character" w:customStyle="1" w:styleId="ListLabel1819">
    <w:name w:val="ListLabel 1819"/>
    <w:qFormat/>
    <w:rPr>
      <w:sz w:val="20"/>
    </w:rPr>
  </w:style>
  <w:style w:type="character" w:customStyle="1" w:styleId="ListLabel1820">
    <w:name w:val="ListLabel 1820"/>
    <w:qFormat/>
    <w:rPr>
      <w:rFonts w:ascii="Arial" w:hAnsi="Arial" w:cs="Arial"/>
      <w:sz w:val="20"/>
    </w:rPr>
  </w:style>
  <w:style w:type="character" w:customStyle="1" w:styleId="ListLabel1821">
    <w:name w:val="ListLabel 1821"/>
    <w:qFormat/>
    <w:rPr>
      <w:rFonts w:cs="Symbol"/>
    </w:rPr>
  </w:style>
  <w:style w:type="character" w:customStyle="1" w:styleId="ListLabel1822">
    <w:name w:val="ListLabel 1822"/>
    <w:qFormat/>
    <w:rPr>
      <w:rFonts w:cs="Courier New"/>
    </w:rPr>
  </w:style>
  <w:style w:type="character" w:customStyle="1" w:styleId="ListLabel1823">
    <w:name w:val="ListLabel 1823"/>
    <w:qFormat/>
    <w:rPr>
      <w:rFonts w:cs="Wingdings"/>
    </w:rPr>
  </w:style>
  <w:style w:type="character" w:customStyle="1" w:styleId="ListLabel1824">
    <w:name w:val="ListLabel 1824"/>
    <w:qFormat/>
    <w:rPr>
      <w:rFonts w:cs="Symbol"/>
    </w:rPr>
  </w:style>
  <w:style w:type="character" w:customStyle="1" w:styleId="ListLabel1825">
    <w:name w:val="ListLabel 1825"/>
    <w:qFormat/>
    <w:rPr>
      <w:rFonts w:cs="Courier New"/>
    </w:rPr>
  </w:style>
  <w:style w:type="character" w:customStyle="1" w:styleId="ListLabel1826">
    <w:name w:val="ListLabel 1826"/>
    <w:qFormat/>
    <w:rPr>
      <w:rFonts w:cs="Wingdings"/>
    </w:rPr>
  </w:style>
  <w:style w:type="character" w:customStyle="1" w:styleId="ListLabel1827">
    <w:name w:val="ListLabel 1827"/>
    <w:qFormat/>
    <w:rPr>
      <w:rFonts w:cs="Symbol"/>
    </w:rPr>
  </w:style>
  <w:style w:type="character" w:customStyle="1" w:styleId="ListLabel1828">
    <w:name w:val="ListLabel 1828"/>
    <w:qFormat/>
    <w:rPr>
      <w:rFonts w:cs="Courier New"/>
    </w:rPr>
  </w:style>
  <w:style w:type="character" w:customStyle="1" w:styleId="ListLabel1829">
    <w:name w:val="ListLabel 1829"/>
    <w:qFormat/>
    <w:rPr>
      <w:rFonts w:cs="Wingdings"/>
    </w:rPr>
  </w:style>
  <w:style w:type="character" w:customStyle="1" w:styleId="ListLabel1830">
    <w:name w:val="ListLabel 1830"/>
    <w:qFormat/>
    <w:rPr>
      <w:rFonts w:cs="Symbol"/>
    </w:rPr>
  </w:style>
  <w:style w:type="character" w:customStyle="1" w:styleId="ListLabel1831">
    <w:name w:val="ListLabel 1831"/>
    <w:qFormat/>
    <w:rPr>
      <w:rFonts w:cs="Courier New"/>
    </w:rPr>
  </w:style>
  <w:style w:type="character" w:customStyle="1" w:styleId="ListLabel1832">
    <w:name w:val="ListLabel 1832"/>
    <w:qFormat/>
    <w:rPr>
      <w:rFonts w:cs="Wingdings"/>
    </w:rPr>
  </w:style>
  <w:style w:type="character" w:customStyle="1" w:styleId="ListLabel1833">
    <w:name w:val="ListLabel 1833"/>
    <w:qFormat/>
    <w:rPr>
      <w:rFonts w:cs="Symbol"/>
    </w:rPr>
  </w:style>
  <w:style w:type="character" w:customStyle="1" w:styleId="ListLabel1834">
    <w:name w:val="ListLabel 1834"/>
    <w:qFormat/>
    <w:rPr>
      <w:rFonts w:cs="Courier New"/>
    </w:rPr>
  </w:style>
  <w:style w:type="character" w:customStyle="1" w:styleId="ListLabel1835">
    <w:name w:val="ListLabel 1835"/>
    <w:qFormat/>
    <w:rPr>
      <w:rFonts w:cs="Wingdings"/>
    </w:rPr>
  </w:style>
  <w:style w:type="character" w:customStyle="1" w:styleId="ListLabel1836">
    <w:name w:val="ListLabel 1836"/>
    <w:qFormat/>
    <w:rPr>
      <w:rFonts w:cs="Symbol"/>
    </w:rPr>
  </w:style>
  <w:style w:type="character" w:customStyle="1" w:styleId="ListLabel1837">
    <w:name w:val="ListLabel 1837"/>
    <w:qFormat/>
    <w:rPr>
      <w:rFonts w:cs="Courier New"/>
    </w:rPr>
  </w:style>
  <w:style w:type="character" w:customStyle="1" w:styleId="ListLabel1838">
    <w:name w:val="ListLabel 1838"/>
    <w:qFormat/>
    <w:rPr>
      <w:rFonts w:cs="Wingdings"/>
    </w:rPr>
  </w:style>
  <w:style w:type="character" w:customStyle="1" w:styleId="ListLabel1839">
    <w:name w:val="ListLabel 1839"/>
    <w:qFormat/>
    <w:rPr>
      <w:rFonts w:cs="Symbol"/>
    </w:rPr>
  </w:style>
  <w:style w:type="character" w:customStyle="1" w:styleId="ListLabel1840">
    <w:name w:val="ListLabel 1840"/>
    <w:qFormat/>
    <w:rPr>
      <w:rFonts w:cs="Courier New"/>
    </w:rPr>
  </w:style>
  <w:style w:type="character" w:customStyle="1" w:styleId="ListLabel1841">
    <w:name w:val="ListLabel 1841"/>
    <w:qFormat/>
    <w:rPr>
      <w:rFonts w:cs="Wingdings"/>
    </w:rPr>
  </w:style>
  <w:style w:type="character" w:customStyle="1" w:styleId="ListLabel1842">
    <w:name w:val="ListLabel 1842"/>
    <w:qFormat/>
    <w:rPr>
      <w:rFonts w:cs="Symbol"/>
    </w:rPr>
  </w:style>
  <w:style w:type="character" w:customStyle="1" w:styleId="ListLabel1843">
    <w:name w:val="ListLabel 1843"/>
    <w:qFormat/>
    <w:rPr>
      <w:rFonts w:cs="Courier New"/>
    </w:rPr>
  </w:style>
  <w:style w:type="character" w:customStyle="1" w:styleId="ListLabel1844">
    <w:name w:val="ListLabel 1844"/>
    <w:qFormat/>
    <w:rPr>
      <w:rFonts w:cs="Wingdings"/>
    </w:rPr>
  </w:style>
  <w:style w:type="character" w:customStyle="1" w:styleId="ListLabel1845">
    <w:name w:val="ListLabel 1845"/>
    <w:qFormat/>
    <w:rPr>
      <w:rFonts w:cs="Symbol"/>
    </w:rPr>
  </w:style>
  <w:style w:type="character" w:customStyle="1" w:styleId="ListLabel1846">
    <w:name w:val="ListLabel 1846"/>
    <w:qFormat/>
    <w:rPr>
      <w:rFonts w:cs="Courier New"/>
    </w:rPr>
  </w:style>
  <w:style w:type="character" w:customStyle="1" w:styleId="ListLabel1847">
    <w:name w:val="ListLabel 1847"/>
    <w:qFormat/>
    <w:rPr>
      <w:rFonts w:cs="Wingdings"/>
    </w:rPr>
  </w:style>
  <w:style w:type="character" w:customStyle="1" w:styleId="ListLabel1848">
    <w:name w:val="ListLabel 1848"/>
    <w:qFormat/>
    <w:rPr>
      <w:rFonts w:cs="OpenSymbol"/>
    </w:rPr>
  </w:style>
  <w:style w:type="character" w:customStyle="1" w:styleId="ListLabel1849">
    <w:name w:val="ListLabel 1849"/>
    <w:qFormat/>
    <w:rPr>
      <w:rFonts w:cs="Open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Open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Open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Open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Open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Open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OpenSymbol"/>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Open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Open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Open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Open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Open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
    </w:rPr>
  </w:style>
  <w:style w:type="character" w:customStyle="1" w:styleId="ListLabel1886">
    <w:name w:val="ListLabel 1886"/>
    <w:qFormat/>
    <w:rPr>
      <w:rFonts w:cs="OpenSymbol"/>
    </w:rPr>
  </w:style>
  <w:style w:type="character" w:customStyle="1" w:styleId="ListLabel1887">
    <w:name w:val="ListLabel 1887"/>
    <w:qFormat/>
    <w:rPr>
      <w:rFonts w:cs="OpenSymbol"/>
    </w:rPr>
  </w:style>
  <w:style w:type="character" w:customStyle="1" w:styleId="ListLabel1888">
    <w:name w:val="ListLabel 1888"/>
    <w:qFormat/>
    <w:rPr>
      <w:rFonts w:cs="OpenSymbol"/>
    </w:rPr>
  </w:style>
  <w:style w:type="character" w:customStyle="1" w:styleId="ListLabel1889">
    <w:name w:val="ListLabel 1889"/>
    <w:qFormat/>
    <w:rPr>
      <w:rFonts w:cs="OpenSymbol"/>
    </w:rPr>
  </w:style>
  <w:style w:type="character" w:customStyle="1" w:styleId="ListLabel1890">
    <w:name w:val="ListLabel 1890"/>
    <w:qFormat/>
    <w:rPr>
      <w:rFonts w:cs="OpenSymbol"/>
    </w:rPr>
  </w:style>
  <w:style w:type="character" w:customStyle="1" w:styleId="ListLabel1891">
    <w:name w:val="ListLabel 1891"/>
    <w:qFormat/>
    <w:rPr>
      <w:rFonts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cs="OpenSymbol"/>
    </w:rPr>
  </w:style>
  <w:style w:type="character" w:customStyle="1" w:styleId="ListLabel1901">
    <w:name w:val="ListLabel 1901"/>
    <w:qFormat/>
    <w:rPr>
      <w:rFonts w:cs="OpenSymbol"/>
    </w:rPr>
  </w:style>
  <w:style w:type="character" w:customStyle="1" w:styleId="ListLabel1902">
    <w:name w:val="ListLabel 1902"/>
    <w:qFormat/>
    <w:rPr>
      <w:rFonts w:cs="OpenSymbol"/>
    </w:rPr>
  </w:style>
  <w:style w:type="character" w:customStyle="1" w:styleId="ListLabel1903">
    <w:name w:val="ListLabel 1903"/>
    <w:qFormat/>
    <w:rPr>
      <w:rFonts w:cs="OpenSymbol"/>
    </w:rPr>
  </w:style>
  <w:style w:type="character" w:customStyle="1" w:styleId="ListLabel1904">
    <w:name w:val="ListLabel 1904"/>
    <w:qFormat/>
    <w:rPr>
      <w:rFonts w:cs="OpenSymbol"/>
    </w:rPr>
  </w:style>
  <w:style w:type="character" w:customStyle="1" w:styleId="ListLabel1905">
    <w:name w:val="ListLabel 1905"/>
    <w:qFormat/>
    <w:rPr>
      <w:rFonts w:cs="OpenSymbol"/>
    </w:rPr>
  </w:style>
  <w:style w:type="character" w:customStyle="1" w:styleId="ListLabel1906">
    <w:name w:val="ListLabel 1906"/>
    <w:qFormat/>
    <w:rPr>
      <w:rFonts w:cs="OpenSymbol"/>
    </w:rPr>
  </w:style>
  <w:style w:type="character" w:customStyle="1" w:styleId="ListLabel1907">
    <w:name w:val="ListLabel 1907"/>
    <w:qFormat/>
    <w:rPr>
      <w:rFonts w:cs="OpenSymbol"/>
    </w:rPr>
  </w:style>
  <w:style w:type="character" w:customStyle="1" w:styleId="ListLabel1908">
    <w:name w:val="ListLabel 1908"/>
    <w:qFormat/>
    <w:rPr>
      <w:rFonts w:cs="OpenSymbol"/>
    </w:rPr>
  </w:style>
  <w:style w:type="character" w:customStyle="1" w:styleId="ListLabel1909">
    <w:name w:val="ListLabel 1909"/>
    <w:qFormat/>
    <w:rPr>
      <w:rFonts w:cs="OpenSymbol"/>
    </w:rPr>
  </w:style>
  <w:style w:type="character" w:customStyle="1" w:styleId="ListLabel1910">
    <w:name w:val="ListLabel 1910"/>
    <w:qFormat/>
    <w:rPr>
      <w:rFonts w:cs="OpenSymbol"/>
    </w:rPr>
  </w:style>
  <w:style w:type="character" w:customStyle="1" w:styleId="ListLabel1911">
    <w:name w:val="ListLabel 1911"/>
    <w:qFormat/>
    <w:rPr>
      <w:rFonts w:cs="OpenSymbol"/>
    </w:rPr>
  </w:style>
  <w:style w:type="character" w:customStyle="1" w:styleId="ListLabel1912">
    <w:name w:val="ListLabel 1912"/>
    <w:qFormat/>
    <w:rPr>
      <w:rFonts w:cs="OpenSymbol"/>
    </w:rPr>
  </w:style>
  <w:style w:type="character" w:customStyle="1" w:styleId="ListLabel1913">
    <w:name w:val="ListLabel 1913"/>
    <w:qFormat/>
    <w:rPr>
      <w:rFonts w:cs="OpenSymbol"/>
    </w:rPr>
  </w:style>
  <w:style w:type="character" w:customStyle="1" w:styleId="ListLabel1914">
    <w:name w:val="ListLabel 1914"/>
    <w:qFormat/>
    <w:rPr>
      <w:rFonts w:cs="OpenSymbol"/>
    </w:rPr>
  </w:style>
  <w:style w:type="character" w:customStyle="1" w:styleId="ListLabel1915">
    <w:name w:val="ListLabel 1915"/>
    <w:qFormat/>
    <w:rPr>
      <w:rFonts w:cs="OpenSymbol"/>
    </w:rPr>
  </w:style>
  <w:style w:type="character" w:customStyle="1" w:styleId="ListLabel1916">
    <w:name w:val="ListLabel 1916"/>
    <w:qFormat/>
    <w:rPr>
      <w:rFonts w:cs="OpenSymbol"/>
    </w:rPr>
  </w:style>
  <w:style w:type="character" w:customStyle="1" w:styleId="ListLabel1917">
    <w:name w:val="ListLabel 1917"/>
    <w:qFormat/>
    <w:rPr>
      <w:rFonts w:cs="OpenSymbol"/>
    </w:rPr>
  </w:style>
  <w:style w:type="character" w:customStyle="1" w:styleId="ListLabel1918">
    <w:name w:val="ListLabel 1918"/>
    <w:qFormat/>
    <w:rPr>
      <w:rFonts w:cs="OpenSymbol"/>
    </w:rPr>
  </w:style>
  <w:style w:type="character" w:customStyle="1" w:styleId="ListLabel1919">
    <w:name w:val="ListLabel 1919"/>
    <w:qFormat/>
    <w:rPr>
      <w:rFonts w:cs="OpenSymbol"/>
    </w:rPr>
  </w:style>
  <w:style w:type="character" w:customStyle="1" w:styleId="ListLabel1920">
    <w:name w:val="ListLabel 1920"/>
    <w:qFormat/>
    <w:rPr>
      <w:rFonts w:cs="OpenSymbol"/>
    </w:rPr>
  </w:style>
  <w:style w:type="character" w:customStyle="1" w:styleId="ListLabel1921">
    <w:name w:val="ListLabel 1921"/>
    <w:qFormat/>
  </w:style>
  <w:style w:type="character" w:customStyle="1" w:styleId="ListLabel1922">
    <w:name w:val="ListLabel 1922"/>
    <w:qFormat/>
    <w:rPr>
      <w:sz w:val="20"/>
    </w:rPr>
  </w:style>
  <w:style w:type="character" w:customStyle="1" w:styleId="ListLabel1923">
    <w:name w:val="ListLabel 1923"/>
    <w:qFormat/>
    <w:rPr>
      <w:rFonts w:ascii="Arial" w:hAnsi="Arial" w:cs="Arial"/>
      <w:sz w:val="20"/>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Symbol"/>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OpenSymbol"/>
    </w:rPr>
  </w:style>
  <w:style w:type="character" w:customStyle="1" w:styleId="ListLabel1952">
    <w:name w:val="ListLabel 1952"/>
    <w:qFormat/>
    <w:rPr>
      <w:rFonts w:cs="OpenSymbol"/>
    </w:rPr>
  </w:style>
  <w:style w:type="character" w:customStyle="1" w:styleId="ListLabel1953">
    <w:name w:val="ListLabel 1953"/>
    <w:qFormat/>
    <w:rPr>
      <w:rFonts w:cs="OpenSymbol"/>
    </w:rPr>
  </w:style>
  <w:style w:type="character" w:customStyle="1" w:styleId="ListLabel1954">
    <w:name w:val="ListLabel 1954"/>
    <w:qFormat/>
    <w:rPr>
      <w:rFonts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Open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Open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Open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Open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Open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Open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Open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Open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Open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Open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Open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Open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Open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Open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Open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Open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style>
  <w:style w:type="character" w:customStyle="1" w:styleId="ListLabel2025">
    <w:name w:val="ListLabel 2025"/>
    <w:qFormat/>
    <w:rPr>
      <w:sz w:val="20"/>
    </w:rPr>
  </w:style>
  <w:style w:type="character" w:customStyle="1" w:styleId="ListLabel2026">
    <w:name w:val="ListLabel 2026"/>
    <w:qFormat/>
    <w:rPr>
      <w:lang w:val="sr-Latn-RS"/>
    </w:rPr>
  </w:style>
  <w:style w:type="character" w:customStyle="1" w:styleId="ListLabel2027">
    <w:name w:val="ListLabel 2027"/>
    <w:qFormat/>
    <w:rPr>
      <w:rFonts w:ascii="Arial" w:hAnsi="Arial" w:cs="Arial"/>
      <w:sz w:val="20"/>
    </w:rPr>
  </w:style>
  <w:style w:type="character" w:customStyle="1" w:styleId="ListLabel2028">
    <w:name w:val="ListLabel 2028"/>
    <w:qFormat/>
    <w:rPr>
      <w:rFonts w:cs="Symbol"/>
    </w:rPr>
  </w:style>
  <w:style w:type="character" w:customStyle="1" w:styleId="ListLabel2029">
    <w:name w:val="ListLabel 2029"/>
    <w:qFormat/>
    <w:rPr>
      <w:rFonts w:cs="Courier New"/>
    </w:rPr>
  </w:style>
  <w:style w:type="character" w:customStyle="1" w:styleId="ListLabel2030">
    <w:name w:val="ListLabel 2030"/>
    <w:qFormat/>
    <w:rPr>
      <w:rFonts w:cs="Wingdings"/>
    </w:rPr>
  </w:style>
  <w:style w:type="character" w:customStyle="1" w:styleId="ListLabel2031">
    <w:name w:val="ListLabel 2031"/>
    <w:qFormat/>
    <w:rPr>
      <w:rFonts w:cs="Symbol"/>
    </w:rPr>
  </w:style>
  <w:style w:type="character" w:customStyle="1" w:styleId="ListLabel2032">
    <w:name w:val="ListLabel 2032"/>
    <w:qFormat/>
    <w:rPr>
      <w:rFonts w:cs="Courier New"/>
    </w:rPr>
  </w:style>
  <w:style w:type="character" w:customStyle="1" w:styleId="ListLabel2033">
    <w:name w:val="ListLabel 2033"/>
    <w:qFormat/>
    <w:rPr>
      <w:rFonts w:cs="Wingdings"/>
    </w:rPr>
  </w:style>
  <w:style w:type="character" w:customStyle="1" w:styleId="ListLabel2034">
    <w:name w:val="ListLabel 2034"/>
    <w:qFormat/>
    <w:rPr>
      <w:rFonts w:cs="Symbol"/>
    </w:rPr>
  </w:style>
  <w:style w:type="character" w:customStyle="1" w:styleId="ListLabel2035">
    <w:name w:val="ListLabel 2035"/>
    <w:qFormat/>
    <w:rPr>
      <w:rFonts w:cs="Courier New"/>
    </w:rPr>
  </w:style>
  <w:style w:type="character" w:customStyle="1" w:styleId="ListLabel2036">
    <w:name w:val="ListLabel 2036"/>
    <w:qFormat/>
    <w:rPr>
      <w:rFonts w:cs="Wingdings"/>
    </w:rPr>
  </w:style>
  <w:style w:type="character" w:customStyle="1" w:styleId="ListLabel2037">
    <w:name w:val="ListLabel 2037"/>
    <w:qFormat/>
    <w:rPr>
      <w:rFonts w:cs="Symbol"/>
    </w:rPr>
  </w:style>
  <w:style w:type="character" w:customStyle="1" w:styleId="ListLabel2038">
    <w:name w:val="ListLabel 2038"/>
    <w:qFormat/>
    <w:rPr>
      <w:rFonts w:cs="Courier New"/>
    </w:rPr>
  </w:style>
  <w:style w:type="character" w:customStyle="1" w:styleId="ListLabel2039">
    <w:name w:val="ListLabel 2039"/>
    <w:qFormat/>
    <w:rPr>
      <w:rFonts w:cs="Wingdings"/>
    </w:rPr>
  </w:style>
  <w:style w:type="character" w:customStyle="1" w:styleId="ListLabel2040">
    <w:name w:val="ListLabel 2040"/>
    <w:qFormat/>
    <w:rPr>
      <w:rFonts w:cs="Symbol"/>
    </w:rPr>
  </w:style>
  <w:style w:type="character" w:customStyle="1" w:styleId="ListLabel2041">
    <w:name w:val="ListLabel 2041"/>
    <w:qFormat/>
    <w:rPr>
      <w:rFonts w:cs="Courier New"/>
    </w:rPr>
  </w:style>
  <w:style w:type="character" w:customStyle="1" w:styleId="ListLabel2042">
    <w:name w:val="ListLabel 2042"/>
    <w:qFormat/>
    <w:rPr>
      <w:rFonts w:cs="Wingdings"/>
    </w:rPr>
  </w:style>
  <w:style w:type="character" w:customStyle="1" w:styleId="ListLabel2043">
    <w:name w:val="ListLabel 2043"/>
    <w:qFormat/>
    <w:rPr>
      <w:rFonts w:cs="Symbol"/>
    </w:rPr>
  </w:style>
  <w:style w:type="character" w:customStyle="1" w:styleId="ListLabel2044">
    <w:name w:val="ListLabel 2044"/>
    <w:qFormat/>
    <w:rPr>
      <w:rFonts w:cs="Courier New"/>
    </w:rPr>
  </w:style>
  <w:style w:type="character" w:customStyle="1" w:styleId="ListLabel2045">
    <w:name w:val="ListLabel 2045"/>
    <w:qFormat/>
    <w:rPr>
      <w:rFonts w:cs="Wingdings"/>
    </w:rPr>
  </w:style>
  <w:style w:type="character" w:customStyle="1" w:styleId="ListLabel2046">
    <w:name w:val="ListLabel 2046"/>
    <w:qFormat/>
    <w:rPr>
      <w:rFonts w:cs="Symbol"/>
    </w:rPr>
  </w:style>
  <w:style w:type="character" w:customStyle="1" w:styleId="ListLabel2047">
    <w:name w:val="ListLabel 2047"/>
    <w:qFormat/>
    <w:rPr>
      <w:rFonts w:cs="Courier New"/>
    </w:rPr>
  </w:style>
  <w:style w:type="character" w:customStyle="1" w:styleId="ListLabel2048">
    <w:name w:val="ListLabel 2048"/>
    <w:qFormat/>
    <w:rPr>
      <w:rFonts w:cs="Wingdings"/>
    </w:rPr>
  </w:style>
  <w:style w:type="character" w:customStyle="1" w:styleId="ListLabel2049">
    <w:name w:val="ListLabel 2049"/>
    <w:qFormat/>
    <w:rPr>
      <w:rFonts w:cs="Symbol"/>
    </w:rPr>
  </w:style>
  <w:style w:type="character" w:customStyle="1" w:styleId="ListLabel2050">
    <w:name w:val="ListLabel 2050"/>
    <w:qFormat/>
    <w:rPr>
      <w:rFonts w:cs="Courier New"/>
    </w:rPr>
  </w:style>
  <w:style w:type="character" w:customStyle="1" w:styleId="ListLabel2051">
    <w:name w:val="ListLabel 2051"/>
    <w:qFormat/>
    <w:rPr>
      <w:rFonts w:cs="Wingdings"/>
    </w:rPr>
  </w:style>
  <w:style w:type="character" w:customStyle="1" w:styleId="ListLabel2052">
    <w:name w:val="ListLabel 2052"/>
    <w:qFormat/>
    <w:rPr>
      <w:rFonts w:cs="Symbol"/>
    </w:rPr>
  </w:style>
  <w:style w:type="character" w:customStyle="1" w:styleId="ListLabel2053">
    <w:name w:val="ListLabel 2053"/>
    <w:qFormat/>
    <w:rPr>
      <w:rFonts w:cs="Courier New"/>
    </w:rPr>
  </w:style>
  <w:style w:type="character" w:customStyle="1" w:styleId="ListLabel2054">
    <w:name w:val="ListLabel 2054"/>
    <w:qFormat/>
    <w:rPr>
      <w:rFonts w:cs="Wingdings"/>
    </w:rPr>
  </w:style>
  <w:style w:type="character" w:customStyle="1" w:styleId="ListLabel2055">
    <w:name w:val="ListLabel 2055"/>
    <w:qFormat/>
    <w:rPr>
      <w:rFonts w:cs="OpenSymbol"/>
    </w:rPr>
  </w:style>
  <w:style w:type="character" w:customStyle="1" w:styleId="ListLabel2056">
    <w:name w:val="ListLabel 2056"/>
    <w:qFormat/>
    <w:rPr>
      <w:rFonts w:cs="Open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
    </w:rPr>
  </w:style>
  <w:style w:type="character" w:customStyle="1" w:styleId="ListLabel2060">
    <w:name w:val="ListLabel 2060"/>
    <w:qFormat/>
    <w:rPr>
      <w:rFonts w:cs="OpenSymbol"/>
    </w:rPr>
  </w:style>
  <w:style w:type="character" w:customStyle="1" w:styleId="ListLabel2061">
    <w:name w:val="ListLabel 2061"/>
    <w:qFormat/>
    <w:rPr>
      <w:rFonts w:cs="OpenSymbol"/>
    </w:rPr>
  </w:style>
  <w:style w:type="character" w:customStyle="1" w:styleId="ListLabel2062">
    <w:name w:val="ListLabel 2062"/>
    <w:qFormat/>
    <w:rPr>
      <w:rFonts w:cs="OpenSymbol"/>
    </w:rPr>
  </w:style>
  <w:style w:type="character" w:customStyle="1" w:styleId="ListLabel2063">
    <w:name w:val="ListLabel 2063"/>
    <w:qFormat/>
    <w:rPr>
      <w:rFonts w:cs="OpenSymbol"/>
    </w:rPr>
  </w:style>
  <w:style w:type="character" w:customStyle="1" w:styleId="ListLabel2064">
    <w:name w:val="ListLabel 2064"/>
    <w:qFormat/>
    <w:rPr>
      <w:rFonts w:cs="OpenSymbol"/>
    </w:rPr>
  </w:style>
  <w:style w:type="character" w:customStyle="1" w:styleId="ListLabel2065">
    <w:name w:val="ListLabel 2065"/>
    <w:qFormat/>
    <w:rPr>
      <w:rFonts w:cs="OpenSymbol"/>
    </w:rPr>
  </w:style>
  <w:style w:type="character" w:customStyle="1" w:styleId="ListLabel2066">
    <w:name w:val="ListLabel 2066"/>
    <w:qFormat/>
    <w:rPr>
      <w:rFonts w:cs="OpenSymbol"/>
    </w:rPr>
  </w:style>
  <w:style w:type="character" w:customStyle="1" w:styleId="ListLabel2067">
    <w:name w:val="ListLabel 2067"/>
    <w:qFormat/>
    <w:rPr>
      <w:rFonts w:cs="OpenSymbol"/>
    </w:rPr>
  </w:style>
  <w:style w:type="character" w:customStyle="1" w:styleId="ListLabel2068">
    <w:name w:val="ListLabel 2068"/>
    <w:qFormat/>
    <w:rPr>
      <w:rFonts w:cs="OpenSymbol"/>
    </w:rPr>
  </w:style>
  <w:style w:type="character" w:customStyle="1" w:styleId="ListLabel2069">
    <w:name w:val="ListLabel 2069"/>
    <w:qFormat/>
    <w:rPr>
      <w:rFonts w:cs="OpenSymbol"/>
    </w:rPr>
  </w:style>
  <w:style w:type="character" w:customStyle="1" w:styleId="ListLabel2070">
    <w:name w:val="ListLabel 2070"/>
    <w:qFormat/>
    <w:rPr>
      <w:rFonts w:cs="OpenSymbol"/>
    </w:rPr>
  </w:style>
  <w:style w:type="character" w:customStyle="1" w:styleId="ListLabel2071">
    <w:name w:val="ListLabel 2071"/>
    <w:qFormat/>
    <w:rPr>
      <w:rFonts w:cs="OpenSymbol"/>
    </w:rPr>
  </w:style>
  <w:style w:type="character" w:customStyle="1" w:styleId="ListLabel2072">
    <w:name w:val="ListLabel 2072"/>
    <w:qFormat/>
    <w:rPr>
      <w:rFonts w:cs="OpenSymbol"/>
    </w:rPr>
  </w:style>
  <w:style w:type="character" w:customStyle="1" w:styleId="ListLabel2073">
    <w:name w:val="ListLabel 2073"/>
    <w:qFormat/>
    <w:rPr>
      <w:rFonts w:cs="OpenSymbol"/>
    </w:rPr>
  </w:style>
  <w:style w:type="character" w:customStyle="1" w:styleId="ListLabel2074">
    <w:name w:val="ListLabel 2074"/>
    <w:qFormat/>
    <w:rPr>
      <w:rFonts w:cs="OpenSymbol"/>
    </w:rPr>
  </w:style>
  <w:style w:type="character" w:customStyle="1" w:styleId="ListLabel2075">
    <w:name w:val="ListLabel 2075"/>
    <w:qFormat/>
    <w:rPr>
      <w:rFonts w:cs="OpenSymbol"/>
    </w:rPr>
  </w:style>
  <w:style w:type="character" w:customStyle="1" w:styleId="ListLabel2076">
    <w:name w:val="ListLabel 2076"/>
    <w:qFormat/>
    <w:rPr>
      <w:rFonts w:cs="OpenSymbol"/>
    </w:rPr>
  </w:style>
  <w:style w:type="character" w:customStyle="1" w:styleId="ListLabel2077">
    <w:name w:val="ListLabel 2077"/>
    <w:qFormat/>
    <w:rPr>
      <w:rFonts w:cs="OpenSymbol"/>
    </w:rPr>
  </w:style>
  <w:style w:type="character" w:customStyle="1" w:styleId="ListLabel2078">
    <w:name w:val="ListLabel 2078"/>
    <w:qFormat/>
    <w:rPr>
      <w:rFonts w:cs="OpenSymbol"/>
    </w:rPr>
  </w:style>
  <w:style w:type="character" w:customStyle="1" w:styleId="ListLabel2079">
    <w:name w:val="ListLabel 2079"/>
    <w:qFormat/>
    <w:rPr>
      <w:rFonts w:cs="OpenSymbol"/>
    </w:rPr>
  </w:style>
  <w:style w:type="character" w:customStyle="1" w:styleId="ListLabel2080">
    <w:name w:val="ListLabel 2080"/>
    <w:qFormat/>
    <w:rPr>
      <w:rFonts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cs="OpenSymbol"/>
    </w:rPr>
  </w:style>
  <w:style w:type="character" w:customStyle="1" w:styleId="ListLabel2090">
    <w:name w:val="ListLabel 2090"/>
    <w:qFormat/>
    <w:rPr>
      <w:rFonts w:cs="OpenSymbol"/>
    </w:rPr>
  </w:style>
  <w:style w:type="character" w:customStyle="1" w:styleId="ListLabel2091">
    <w:name w:val="ListLabel 2091"/>
    <w:qFormat/>
    <w:rPr>
      <w:rFonts w:cs="OpenSymbol"/>
    </w:rPr>
  </w:style>
  <w:style w:type="character" w:customStyle="1" w:styleId="ListLabel2092">
    <w:name w:val="ListLabel 2092"/>
    <w:qFormat/>
    <w:rPr>
      <w:rFonts w:cs="OpenSymbol"/>
    </w:rPr>
  </w:style>
  <w:style w:type="character" w:customStyle="1" w:styleId="ListLabel2093">
    <w:name w:val="ListLabel 2093"/>
    <w:qFormat/>
    <w:rPr>
      <w:rFonts w:cs="OpenSymbol"/>
    </w:rPr>
  </w:style>
  <w:style w:type="character" w:customStyle="1" w:styleId="ListLabel2094">
    <w:name w:val="ListLabel 2094"/>
    <w:qFormat/>
    <w:rPr>
      <w:rFonts w:cs="OpenSymbol"/>
    </w:rPr>
  </w:style>
  <w:style w:type="character" w:customStyle="1" w:styleId="ListLabel2095">
    <w:name w:val="ListLabel 2095"/>
    <w:qFormat/>
    <w:rPr>
      <w:rFonts w:cs="OpenSymbol"/>
    </w:rPr>
  </w:style>
  <w:style w:type="character" w:customStyle="1" w:styleId="ListLabel2096">
    <w:name w:val="ListLabel 2096"/>
    <w:qFormat/>
    <w:rPr>
      <w:rFonts w:cs="OpenSymbol"/>
    </w:rPr>
  </w:style>
  <w:style w:type="character" w:customStyle="1" w:styleId="ListLabel2097">
    <w:name w:val="ListLabel 2097"/>
    <w:qFormat/>
    <w:rPr>
      <w:rFonts w:cs="OpenSymbol"/>
    </w:rPr>
  </w:style>
  <w:style w:type="character" w:customStyle="1" w:styleId="ListLabel2098">
    <w:name w:val="ListLabel 2098"/>
    <w:qFormat/>
    <w:rPr>
      <w:rFonts w:cs="OpenSymbol"/>
    </w:rPr>
  </w:style>
  <w:style w:type="character" w:customStyle="1" w:styleId="ListLabel2099">
    <w:name w:val="ListLabel 2099"/>
    <w:qFormat/>
    <w:rPr>
      <w:rFonts w:cs="OpenSymbol"/>
    </w:rPr>
  </w:style>
  <w:style w:type="character" w:customStyle="1" w:styleId="ListLabel2100">
    <w:name w:val="ListLabel 2100"/>
    <w:qFormat/>
    <w:rPr>
      <w:rFonts w:cs="OpenSymbol"/>
    </w:rPr>
  </w:style>
  <w:style w:type="character" w:customStyle="1" w:styleId="ListLabel2101">
    <w:name w:val="ListLabel 2101"/>
    <w:qFormat/>
    <w:rPr>
      <w:rFonts w:cs="OpenSymbol"/>
    </w:rPr>
  </w:style>
  <w:style w:type="character" w:customStyle="1" w:styleId="ListLabel2102">
    <w:name w:val="ListLabel 2102"/>
    <w:qFormat/>
    <w:rPr>
      <w:rFonts w:cs="OpenSymbol"/>
    </w:rPr>
  </w:style>
  <w:style w:type="character" w:customStyle="1" w:styleId="ListLabel2103">
    <w:name w:val="ListLabel 2103"/>
    <w:qFormat/>
    <w:rPr>
      <w:rFonts w:cs="OpenSymbol"/>
    </w:rPr>
  </w:style>
  <w:style w:type="character" w:customStyle="1" w:styleId="ListLabel2104">
    <w:name w:val="ListLabel 2104"/>
    <w:qFormat/>
    <w:rPr>
      <w:rFonts w:cs="OpenSymbol"/>
    </w:rPr>
  </w:style>
  <w:style w:type="character" w:customStyle="1" w:styleId="ListLabel2105">
    <w:name w:val="ListLabel 2105"/>
    <w:qFormat/>
    <w:rPr>
      <w:rFonts w:cs="OpenSymbol"/>
    </w:rPr>
  </w:style>
  <w:style w:type="character" w:customStyle="1" w:styleId="ListLabel2106">
    <w:name w:val="ListLabel 2106"/>
    <w:qFormat/>
    <w:rPr>
      <w:rFonts w:cs="OpenSymbol"/>
    </w:rPr>
  </w:style>
  <w:style w:type="character" w:customStyle="1" w:styleId="ListLabel2107">
    <w:name w:val="ListLabel 2107"/>
    <w:qFormat/>
    <w:rPr>
      <w:rFonts w:cs="OpenSymbol"/>
    </w:rPr>
  </w:style>
  <w:style w:type="character" w:customStyle="1" w:styleId="ListLabel2108">
    <w:name w:val="ListLabel 2108"/>
    <w:qFormat/>
    <w:rPr>
      <w:rFonts w:cs="OpenSymbol"/>
    </w:rPr>
  </w:style>
  <w:style w:type="character" w:customStyle="1" w:styleId="ListLabel2109">
    <w:name w:val="ListLabel 2109"/>
    <w:qFormat/>
    <w:rPr>
      <w:rFonts w:cs="OpenSymbol"/>
    </w:rPr>
  </w:style>
  <w:style w:type="character" w:customStyle="1" w:styleId="ListLabel2110">
    <w:name w:val="ListLabel 2110"/>
    <w:qFormat/>
    <w:rPr>
      <w:rFonts w:cs="OpenSymbol"/>
    </w:rPr>
  </w:style>
  <w:style w:type="character" w:customStyle="1" w:styleId="ListLabel2111">
    <w:name w:val="ListLabel 2111"/>
    <w:qFormat/>
    <w:rPr>
      <w:rFonts w:cs="OpenSymbol"/>
    </w:rPr>
  </w:style>
  <w:style w:type="character" w:customStyle="1" w:styleId="ListLabel2112">
    <w:name w:val="ListLabel 2112"/>
    <w:qFormat/>
    <w:rPr>
      <w:rFonts w:cs="OpenSymbol"/>
    </w:rPr>
  </w:style>
  <w:style w:type="character" w:customStyle="1" w:styleId="ListLabel2113">
    <w:name w:val="ListLabel 2113"/>
    <w:qFormat/>
    <w:rPr>
      <w:rFonts w:cs="OpenSymbol"/>
    </w:rPr>
  </w:style>
  <w:style w:type="character" w:customStyle="1" w:styleId="ListLabel2114">
    <w:name w:val="ListLabel 2114"/>
    <w:qFormat/>
    <w:rPr>
      <w:rFonts w:cs="OpenSymbol"/>
    </w:rPr>
  </w:style>
  <w:style w:type="character" w:customStyle="1" w:styleId="ListLabel2115">
    <w:name w:val="ListLabel 2115"/>
    <w:qFormat/>
    <w:rPr>
      <w:rFonts w:cs="OpenSymbol"/>
    </w:rPr>
  </w:style>
  <w:style w:type="character" w:customStyle="1" w:styleId="ListLabel2116">
    <w:name w:val="ListLabel 2116"/>
    <w:qFormat/>
    <w:rPr>
      <w:rFonts w:cs="OpenSymbol"/>
    </w:rPr>
  </w:style>
  <w:style w:type="character" w:customStyle="1" w:styleId="ListLabel2117">
    <w:name w:val="ListLabel 2117"/>
    <w:qFormat/>
    <w:rPr>
      <w:rFonts w:cs="OpenSymbol"/>
    </w:rPr>
  </w:style>
  <w:style w:type="character" w:customStyle="1" w:styleId="ListLabel2118">
    <w:name w:val="ListLabel 2118"/>
    <w:qFormat/>
    <w:rPr>
      <w:rFonts w:cs="OpenSymbol"/>
    </w:rPr>
  </w:style>
  <w:style w:type="character" w:customStyle="1" w:styleId="ListLabel2119">
    <w:name w:val="ListLabel 2119"/>
    <w:qFormat/>
    <w:rPr>
      <w:rFonts w:cs="OpenSymbol"/>
    </w:rPr>
  </w:style>
  <w:style w:type="character" w:customStyle="1" w:styleId="ListLabel2120">
    <w:name w:val="ListLabel 2120"/>
    <w:qFormat/>
    <w:rPr>
      <w:rFonts w:cs="OpenSymbol"/>
    </w:rPr>
  </w:style>
  <w:style w:type="character" w:customStyle="1" w:styleId="ListLabel2121">
    <w:name w:val="ListLabel 2121"/>
    <w:qFormat/>
    <w:rPr>
      <w:rFonts w:cs="OpenSymbol"/>
    </w:rPr>
  </w:style>
  <w:style w:type="character" w:customStyle="1" w:styleId="ListLabel2122">
    <w:name w:val="ListLabel 2122"/>
    <w:qFormat/>
    <w:rPr>
      <w:rFonts w:cs="OpenSymbol"/>
    </w:rPr>
  </w:style>
  <w:style w:type="character" w:customStyle="1" w:styleId="ListLabel2123">
    <w:name w:val="ListLabel 2123"/>
    <w:qFormat/>
    <w:rPr>
      <w:rFonts w:cs="OpenSymbol"/>
    </w:rPr>
  </w:style>
  <w:style w:type="character" w:customStyle="1" w:styleId="ListLabel2124">
    <w:name w:val="ListLabel 2124"/>
    <w:qFormat/>
    <w:rPr>
      <w:rFonts w:cs="OpenSymbol"/>
    </w:rPr>
  </w:style>
  <w:style w:type="character" w:customStyle="1" w:styleId="ListLabel2125">
    <w:name w:val="ListLabel 2125"/>
    <w:qFormat/>
    <w:rPr>
      <w:rFonts w:cs="OpenSymbol"/>
    </w:rPr>
  </w:style>
  <w:style w:type="character" w:customStyle="1" w:styleId="ListLabel2126">
    <w:name w:val="ListLabel 2126"/>
    <w:qFormat/>
    <w:rPr>
      <w:rFonts w:cs="OpenSymbol"/>
    </w:rPr>
  </w:style>
  <w:style w:type="character" w:customStyle="1" w:styleId="ListLabel2127">
    <w:name w:val="ListLabel 2127"/>
    <w:qFormat/>
    <w:rPr>
      <w:rFonts w:cs="OpenSymbol"/>
    </w:rPr>
  </w:style>
  <w:style w:type="character" w:customStyle="1" w:styleId="ListLabel2128">
    <w:name w:val="ListLabel 2128"/>
    <w:qFormat/>
    <w:rPr>
      <w:rFonts w:cs="Symbol"/>
      <w:i/>
      <w:iCs/>
    </w:rPr>
  </w:style>
  <w:style w:type="character" w:customStyle="1" w:styleId="ListLabel2129">
    <w:name w:val="ListLabel 2129"/>
    <w:qFormat/>
    <w:rPr>
      <w:lang w:val="sr-Latn-RS"/>
    </w:rPr>
  </w:style>
  <w:style w:type="character" w:customStyle="1" w:styleId="ListLabel2130">
    <w:name w:val="ListLabel 2130"/>
    <w:qFormat/>
    <w:rPr>
      <w:lang w:val="sr-Latn-RS"/>
    </w:rPr>
  </w:style>
  <w:style w:type="character" w:customStyle="1" w:styleId="ListLabel2131">
    <w:name w:val="ListLabel 2131"/>
    <w:qFormat/>
    <w:rPr>
      <w:lang w:val="sr-Latn-RS"/>
    </w:rPr>
  </w:style>
  <w:style w:type="character" w:customStyle="1" w:styleId="ListLabel2132">
    <w:name w:val="ListLabel 2132"/>
    <w:qFormat/>
    <w:rPr>
      <w:lang w:val="sr-Latn-RS"/>
    </w:rPr>
  </w:style>
  <w:style w:type="character" w:customStyle="1" w:styleId="ListLabel2133">
    <w:name w:val="ListLabel 2133"/>
    <w:qFormat/>
    <w:rPr>
      <w:lang w:val="sr-Latn-RS"/>
    </w:rPr>
  </w:style>
  <w:style w:type="character" w:customStyle="1" w:styleId="ListLabel2134">
    <w:name w:val="ListLabel 2134"/>
    <w:qFormat/>
    <w:rPr>
      <w:lang w:val="sr-Latn-RS"/>
    </w:rPr>
  </w:style>
  <w:style w:type="character" w:customStyle="1" w:styleId="ListLabel2135">
    <w:name w:val="ListLabel 2135"/>
    <w:qFormat/>
    <w:rPr>
      <w:lang w:val="sr-Latn-RS"/>
    </w:rPr>
  </w:style>
  <w:style w:type="character" w:customStyle="1" w:styleId="ListLabel2136">
    <w:name w:val="ListLabel 2136"/>
    <w:qFormat/>
    <w:rPr>
      <w:lang w:val="sr-Latn-RS"/>
    </w:rPr>
  </w:style>
  <w:style w:type="character" w:customStyle="1" w:styleId="ListLabel2137">
    <w:name w:val="ListLabel 2137"/>
    <w:qFormat/>
  </w:style>
  <w:style w:type="character" w:customStyle="1" w:styleId="ListLabel2138">
    <w:name w:val="ListLabel 2138"/>
    <w:qFormat/>
    <w:rPr>
      <w:sz w:val="20"/>
    </w:rPr>
  </w:style>
  <w:style w:type="character" w:customStyle="1" w:styleId="ListLabel2139">
    <w:name w:val="ListLabel 2139"/>
    <w:qFormat/>
    <w:rPr>
      <w:lang w:val="sr-Latn-RS"/>
    </w:rPr>
  </w:style>
  <w:style w:type="character" w:customStyle="1" w:styleId="ListLabel2140">
    <w:name w:val="ListLabel 2140"/>
    <w:qFormat/>
    <w:rPr>
      <w:rFonts w:ascii="Arial" w:hAnsi="Arial" w:cs="Arial"/>
      <w:sz w:val="20"/>
    </w:rPr>
  </w:style>
  <w:style w:type="character" w:customStyle="1" w:styleId="ListLabel2141">
    <w:name w:val="ListLabel 2141"/>
    <w:qFormat/>
    <w:rPr>
      <w:rFonts w:cs="Symbol"/>
    </w:rPr>
  </w:style>
  <w:style w:type="character" w:customStyle="1" w:styleId="ListLabel2142">
    <w:name w:val="ListLabel 2142"/>
    <w:qFormat/>
    <w:rPr>
      <w:rFonts w:cs="Courier New"/>
    </w:rPr>
  </w:style>
  <w:style w:type="character" w:customStyle="1" w:styleId="ListLabel2143">
    <w:name w:val="ListLabel 2143"/>
    <w:qFormat/>
    <w:rPr>
      <w:rFonts w:cs="Wingdings"/>
    </w:rPr>
  </w:style>
  <w:style w:type="character" w:customStyle="1" w:styleId="ListLabel2144">
    <w:name w:val="ListLabel 2144"/>
    <w:qFormat/>
    <w:rPr>
      <w:rFonts w:cs="Symbol"/>
    </w:rPr>
  </w:style>
  <w:style w:type="character" w:customStyle="1" w:styleId="ListLabel2145">
    <w:name w:val="ListLabel 2145"/>
    <w:qFormat/>
    <w:rPr>
      <w:rFonts w:cs="Courier New"/>
    </w:rPr>
  </w:style>
  <w:style w:type="character" w:customStyle="1" w:styleId="ListLabel2146">
    <w:name w:val="ListLabel 2146"/>
    <w:qFormat/>
    <w:rPr>
      <w:rFonts w:cs="Wingdings"/>
    </w:rPr>
  </w:style>
  <w:style w:type="character" w:customStyle="1" w:styleId="ListLabel2147">
    <w:name w:val="ListLabel 2147"/>
    <w:qFormat/>
    <w:rPr>
      <w:rFonts w:cs="Symbol"/>
    </w:rPr>
  </w:style>
  <w:style w:type="character" w:customStyle="1" w:styleId="ListLabel2148">
    <w:name w:val="ListLabel 2148"/>
    <w:qFormat/>
    <w:rPr>
      <w:rFonts w:cs="Courier New"/>
    </w:rPr>
  </w:style>
  <w:style w:type="character" w:customStyle="1" w:styleId="ListLabel2149">
    <w:name w:val="ListLabel 2149"/>
    <w:qFormat/>
    <w:rPr>
      <w:rFonts w:cs="Wingdings"/>
    </w:rPr>
  </w:style>
  <w:style w:type="character" w:customStyle="1" w:styleId="ListLabel2150">
    <w:name w:val="ListLabel 2150"/>
    <w:qFormat/>
    <w:rPr>
      <w:rFonts w:cs="Symbol"/>
    </w:rPr>
  </w:style>
  <w:style w:type="character" w:customStyle="1" w:styleId="ListLabel2151">
    <w:name w:val="ListLabel 2151"/>
    <w:qFormat/>
    <w:rPr>
      <w:rFonts w:cs="Courier New"/>
    </w:rPr>
  </w:style>
  <w:style w:type="character" w:customStyle="1" w:styleId="ListLabel2152">
    <w:name w:val="ListLabel 2152"/>
    <w:qFormat/>
    <w:rPr>
      <w:rFonts w:cs="Wingdings"/>
    </w:rPr>
  </w:style>
  <w:style w:type="character" w:customStyle="1" w:styleId="ListLabel2153">
    <w:name w:val="ListLabel 2153"/>
    <w:qFormat/>
    <w:rPr>
      <w:rFonts w:cs="Symbol"/>
    </w:rPr>
  </w:style>
  <w:style w:type="character" w:customStyle="1" w:styleId="ListLabel2154">
    <w:name w:val="ListLabel 2154"/>
    <w:qFormat/>
    <w:rPr>
      <w:rFonts w:cs="Courier New"/>
    </w:rPr>
  </w:style>
  <w:style w:type="character" w:customStyle="1" w:styleId="ListLabel2155">
    <w:name w:val="ListLabel 2155"/>
    <w:qFormat/>
    <w:rPr>
      <w:rFonts w:cs="Wingdings"/>
    </w:rPr>
  </w:style>
  <w:style w:type="character" w:customStyle="1" w:styleId="ListLabel2156">
    <w:name w:val="ListLabel 2156"/>
    <w:qFormat/>
    <w:rPr>
      <w:rFonts w:cs="Symbol"/>
    </w:rPr>
  </w:style>
  <w:style w:type="character" w:customStyle="1" w:styleId="ListLabel2157">
    <w:name w:val="ListLabel 2157"/>
    <w:qFormat/>
    <w:rPr>
      <w:rFonts w:cs="Courier New"/>
    </w:rPr>
  </w:style>
  <w:style w:type="character" w:customStyle="1" w:styleId="ListLabel2158">
    <w:name w:val="ListLabel 2158"/>
    <w:qFormat/>
    <w:rPr>
      <w:rFonts w:cs="Wingdings"/>
    </w:rPr>
  </w:style>
  <w:style w:type="character" w:customStyle="1" w:styleId="ListLabel2159">
    <w:name w:val="ListLabel 2159"/>
    <w:qFormat/>
    <w:rPr>
      <w:rFonts w:cs="Symbol"/>
    </w:rPr>
  </w:style>
  <w:style w:type="character" w:customStyle="1" w:styleId="ListLabel2160">
    <w:name w:val="ListLabel 2160"/>
    <w:qFormat/>
    <w:rPr>
      <w:rFonts w:cs="Courier New"/>
    </w:rPr>
  </w:style>
  <w:style w:type="character" w:customStyle="1" w:styleId="ListLabel2161">
    <w:name w:val="ListLabel 2161"/>
    <w:qFormat/>
    <w:rPr>
      <w:rFonts w:cs="Wingdings"/>
    </w:rPr>
  </w:style>
  <w:style w:type="character" w:customStyle="1" w:styleId="ListLabel2162">
    <w:name w:val="ListLabel 2162"/>
    <w:qFormat/>
    <w:rPr>
      <w:rFonts w:cs="Symbol"/>
    </w:rPr>
  </w:style>
  <w:style w:type="character" w:customStyle="1" w:styleId="ListLabel2163">
    <w:name w:val="ListLabel 2163"/>
    <w:qFormat/>
    <w:rPr>
      <w:rFonts w:cs="Courier New"/>
    </w:rPr>
  </w:style>
  <w:style w:type="character" w:customStyle="1" w:styleId="ListLabel2164">
    <w:name w:val="ListLabel 2164"/>
    <w:qFormat/>
    <w:rPr>
      <w:rFonts w:cs="Wingdings"/>
    </w:rPr>
  </w:style>
  <w:style w:type="character" w:customStyle="1" w:styleId="ListLabel2165">
    <w:name w:val="ListLabel 2165"/>
    <w:qFormat/>
    <w:rPr>
      <w:rFonts w:cs="Symbol"/>
    </w:rPr>
  </w:style>
  <w:style w:type="character" w:customStyle="1" w:styleId="ListLabel2166">
    <w:name w:val="ListLabel 2166"/>
    <w:qFormat/>
    <w:rPr>
      <w:rFonts w:cs="Courier New"/>
    </w:rPr>
  </w:style>
  <w:style w:type="character" w:customStyle="1" w:styleId="ListLabel2167">
    <w:name w:val="ListLabel 2167"/>
    <w:qFormat/>
    <w:rPr>
      <w:rFonts w:cs="Wingdings"/>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Open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Open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Open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Open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Open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Open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Open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Open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Open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Open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Open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Open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OpenSymbol"/>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Open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Open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Open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Open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Open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
    </w:rPr>
  </w:style>
  <w:style w:type="character" w:customStyle="1" w:styleId="ListLabel2234">
    <w:name w:val="ListLabel 2234"/>
    <w:qFormat/>
    <w:rPr>
      <w:rFonts w:cs="OpenSymbol"/>
    </w:rPr>
  </w:style>
  <w:style w:type="character" w:customStyle="1" w:styleId="ListLabel2235">
    <w:name w:val="ListLabel 2235"/>
    <w:qFormat/>
    <w:rPr>
      <w:rFonts w:cs="OpenSymbol"/>
    </w:rPr>
  </w:style>
  <w:style w:type="character" w:customStyle="1" w:styleId="ListLabel2236">
    <w:name w:val="ListLabel 2236"/>
    <w:qFormat/>
    <w:rPr>
      <w:rFonts w:cs="OpenSymbol"/>
    </w:rPr>
  </w:style>
  <w:style w:type="character" w:customStyle="1" w:styleId="ListLabel2237">
    <w:name w:val="ListLabel 2237"/>
    <w:qFormat/>
    <w:rPr>
      <w:rFonts w:cs="OpenSymbol"/>
    </w:rPr>
  </w:style>
  <w:style w:type="character" w:customStyle="1" w:styleId="ListLabel2238">
    <w:name w:val="ListLabel 2238"/>
    <w:qFormat/>
    <w:rPr>
      <w:rFonts w:cs="OpenSymbol"/>
    </w:rPr>
  </w:style>
  <w:style w:type="character" w:customStyle="1" w:styleId="ListLabel2239">
    <w:name w:val="ListLabel 2239"/>
    <w:qFormat/>
    <w:rPr>
      <w:rFonts w:cs="OpenSymbol"/>
    </w:rPr>
  </w:style>
  <w:style w:type="character" w:customStyle="1" w:styleId="ListLabel2240">
    <w:name w:val="ListLabel 2240"/>
    <w:qFormat/>
    <w:rPr>
      <w:rFonts w:cs="OpenSymbol"/>
    </w:rPr>
  </w:style>
  <w:style w:type="character" w:customStyle="1" w:styleId="ListLabel2241">
    <w:name w:val="ListLabel 2241"/>
    <w:qFormat/>
    <w:rPr>
      <w:rFonts w:cs="Symbol"/>
      <w:i/>
      <w:iCs/>
    </w:rPr>
  </w:style>
  <w:style w:type="character" w:customStyle="1" w:styleId="ListLabel2242">
    <w:name w:val="ListLabel 2242"/>
    <w:qFormat/>
    <w:rPr>
      <w:lang w:val="sr-Latn-RS"/>
    </w:rPr>
  </w:style>
  <w:style w:type="character" w:customStyle="1" w:styleId="ListLabel2243">
    <w:name w:val="ListLabel 2243"/>
    <w:qFormat/>
    <w:rPr>
      <w:lang w:val="sr-Latn-RS"/>
    </w:rPr>
  </w:style>
  <w:style w:type="character" w:customStyle="1" w:styleId="ListLabel2244">
    <w:name w:val="ListLabel 2244"/>
    <w:qFormat/>
    <w:rPr>
      <w:lang w:val="sr-Latn-RS"/>
    </w:rPr>
  </w:style>
  <w:style w:type="character" w:customStyle="1" w:styleId="ListLabel2245">
    <w:name w:val="ListLabel 2245"/>
    <w:qFormat/>
    <w:rPr>
      <w:lang w:val="sr-Latn-RS"/>
    </w:rPr>
  </w:style>
  <w:style w:type="character" w:customStyle="1" w:styleId="ListLabel2246">
    <w:name w:val="ListLabel 2246"/>
    <w:qFormat/>
    <w:rPr>
      <w:lang w:val="sr-Latn-RS"/>
    </w:rPr>
  </w:style>
  <w:style w:type="character" w:customStyle="1" w:styleId="ListLabel2247">
    <w:name w:val="ListLabel 2247"/>
    <w:qFormat/>
    <w:rPr>
      <w:lang w:val="sr-Latn-RS"/>
    </w:rPr>
  </w:style>
  <w:style w:type="character" w:customStyle="1" w:styleId="ListLabel2248">
    <w:name w:val="ListLabel 2248"/>
    <w:qFormat/>
    <w:rPr>
      <w:lang w:val="sr-Latn-RS"/>
    </w:rPr>
  </w:style>
  <w:style w:type="character" w:customStyle="1" w:styleId="ListLabel2249">
    <w:name w:val="ListLabel 2249"/>
    <w:qFormat/>
    <w:rPr>
      <w:lang w:val="sr-Latn-RS"/>
    </w:rPr>
  </w:style>
  <w:style w:type="character" w:customStyle="1" w:styleId="ListLabel2250">
    <w:name w:val="ListLabel 2250"/>
    <w:qFormat/>
  </w:style>
  <w:style w:type="character" w:customStyle="1" w:styleId="ListLabel2251">
    <w:name w:val="ListLabel 2251"/>
    <w:qFormat/>
    <w:rPr>
      <w:i/>
      <w:iCs/>
      <w:lang w:bidi="ar-SA"/>
    </w:rPr>
  </w:style>
  <w:style w:type="character" w:customStyle="1" w:styleId="ListLabel2252">
    <w:name w:val="ListLabel 2252"/>
    <w:qFormat/>
    <w:rPr>
      <w:i/>
      <w:iCs/>
      <w:lang w:val="sr-Latn-RS" w:bidi="ar-SA"/>
    </w:rPr>
  </w:style>
  <w:style w:type="character" w:customStyle="1" w:styleId="ListLabel2253">
    <w:name w:val="ListLabel 2253"/>
    <w:qFormat/>
    <w:rPr>
      <w:i/>
      <w:iCs/>
    </w:rPr>
  </w:style>
  <w:style w:type="character" w:customStyle="1" w:styleId="ListLabel2254">
    <w:name w:val="ListLabel 2254"/>
    <w:qFormat/>
    <w:rPr>
      <w:i/>
      <w:iCs/>
      <w:lang w:val="en-US"/>
    </w:rPr>
  </w:style>
  <w:style w:type="character" w:customStyle="1" w:styleId="ListLabel2255">
    <w:name w:val="ListLabel 2255"/>
    <w:qFormat/>
    <w:rPr>
      <w:sz w:val="20"/>
    </w:rPr>
  </w:style>
  <w:style w:type="character" w:customStyle="1" w:styleId="ListLabel2256">
    <w:name w:val="ListLabel 2256"/>
    <w:qFormat/>
    <w:rPr>
      <w:lang w:val="sr-Latn-RS"/>
    </w:rPr>
  </w:style>
  <w:style w:type="character" w:customStyle="1" w:styleId="ListLabel2257">
    <w:name w:val="ListLabel 2257"/>
    <w:qFormat/>
    <w:rPr>
      <w:rFonts w:ascii="Arial" w:hAnsi="Arial" w:cs="Arial"/>
      <w:sz w:val="20"/>
    </w:rPr>
  </w:style>
  <w:style w:type="character" w:customStyle="1" w:styleId="ListLabel2258">
    <w:name w:val="ListLabel 2258"/>
    <w:qFormat/>
    <w:rPr>
      <w:rFonts w:cs="Symbol"/>
    </w:rPr>
  </w:style>
  <w:style w:type="character" w:customStyle="1" w:styleId="ListLabel2259">
    <w:name w:val="ListLabel 2259"/>
    <w:qFormat/>
    <w:rPr>
      <w:rFonts w:cs="Courier New"/>
    </w:rPr>
  </w:style>
  <w:style w:type="character" w:customStyle="1" w:styleId="ListLabel2260">
    <w:name w:val="ListLabel 2260"/>
    <w:qFormat/>
    <w:rPr>
      <w:rFonts w:cs="Wingdings"/>
    </w:rPr>
  </w:style>
  <w:style w:type="character" w:customStyle="1" w:styleId="ListLabel2261">
    <w:name w:val="ListLabel 2261"/>
    <w:qFormat/>
    <w:rPr>
      <w:rFonts w:cs="Symbol"/>
    </w:rPr>
  </w:style>
  <w:style w:type="character" w:customStyle="1" w:styleId="ListLabel2262">
    <w:name w:val="ListLabel 2262"/>
    <w:qFormat/>
    <w:rPr>
      <w:rFonts w:cs="Courier New"/>
    </w:rPr>
  </w:style>
  <w:style w:type="character" w:customStyle="1" w:styleId="ListLabel2263">
    <w:name w:val="ListLabel 2263"/>
    <w:qFormat/>
    <w:rPr>
      <w:rFonts w:cs="Wingdings"/>
    </w:rPr>
  </w:style>
  <w:style w:type="character" w:customStyle="1" w:styleId="ListLabel2264">
    <w:name w:val="ListLabel 2264"/>
    <w:qFormat/>
    <w:rPr>
      <w:rFonts w:cs="Symbol"/>
    </w:rPr>
  </w:style>
  <w:style w:type="character" w:customStyle="1" w:styleId="ListLabel2265">
    <w:name w:val="ListLabel 2265"/>
    <w:qFormat/>
    <w:rPr>
      <w:rFonts w:cs="Courier New"/>
    </w:rPr>
  </w:style>
  <w:style w:type="character" w:customStyle="1" w:styleId="ListLabel2266">
    <w:name w:val="ListLabel 2266"/>
    <w:qFormat/>
    <w:rPr>
      <w:rFonts w:cs="Wingdings"/>
    </w:rPr>
  </w:style>
  <w:style w:type="character" w:customStyle="1" w:styleId="ListLabel2267">
    <w:name w:val="ListLabel 2267"/>
    <w:qFormat/>
    <w:rPr>
      <w:rFonts w:cs="Symbol"/>
    </w:rPr>
  </w:style>
  <w:style w:type="character" w:customStyle="1" w:styleId="ListLabel2268">
    <w:name w:val="ListLabel 2268"/>
    <w:qFormat/>
    <w:rPr>
      <w:rFonts w:cs="Courier New"/>
    </w:rPr>
  </w:style>
  <w:style w:type="character" w:customStyle="1" w:styleId="ListLabel2269">
    <w:name w:val="ListLabel 2269"/>
    <w:qFormat/>
    <w:rPr>
      <w:rFonts w:cs="Wingdings"/>
    </w:rPr>
  </w:style>
  <w:style w:type="character" w:customStyle="1" w:styleId="ListLabel2270">
    <w:name w:val="ListLabel 2270"/>
    <w:qFormat/>
    <w:rPr>
      <w:rFonts w:cs="Symbol"/>
    </w:rPr>
  </w:style>
  <w:style w:type="character" w:customStyle="1" w:styleId="ListLabel2271">
    <w:name w:val="ListLabel 2271"/>
    <w:qFormat/>
    <w:rPr>
      <w:rFonts w:cs="Courier New"/>
    </w:rPr>
  </w:style>
  <w:style w:type="character" w:customStyle="1" w:styleId="ListLabel2272">
    <w:name w:val="ListLabel 2272"/>
    <w:qFormat/>
    <w:rPr>
      <w:rFonts w:cs="Wingdings"/>
    </w:rPr>
  </w:style>
  <w:style w:type="character" w:customStyle="1" w:styleId="ListLabel2273">
    <w:name w:val="ListLabel 2273"/>
    <w:qFormat/>
    <w:rPr>
      <w:rFonts w:cs="Symbol"/>
    </w:rPr>
  </w:style>
  <w:style w:type="character" w:customStyle="1" w:styleId="ListLabel2274">
    <w:name w:val="ListLabel 2274"/>
    <w:qFormat/>
    <w:rPr>
      <w:rFonts w:cs="Courier New"/>
    </w:rPr>
  </w:style>
  <w:style w:type="character" w:customStyle="1" w:styleId="ListLabel2275">
    <w:name w:val="ListLabel 2275"/>
    <w:qFormat/>
    <w:rPr>
      <w:rFonts w:cs="Wingdings"/>
    </w:rPr>
  </w:style>
  <w:style w:type="character" w:customStyle="1" w:styleId="ListLabel2276">
    <w:name w:val="ListLabel 2276"/>
    <w:qFormat/>
    <w:rPr>
      <w:rFonts w:cs="Symbol"/>
    </w:rPr>
  </w:style>
  <w:style w:type="character" w:customStyle="1" w:styleId="ListLabel2277">
    <w:name w:val="ListLabel 2277"/>
    <w:qFormat/>
    <w:rPr>
      <w:rFonts w:cs="Courier New"/>
    </w:rPr>
  </w:style>
  <w:style w:type="character" w:customStyle="1" w:styleId="ListLabel2278">
    <w:name w:val="ListLabel 2278"/>
    <w:qFormat/>
    <w:rPr>
      <w:rFonts w:cs="Wingdings"/>
    </w:rPr>
  </w:style>
  <w:style w:type="character" w:customStyle="1" w:styleId="ListLabel2279">
    <w:name w:val="ListLabel 2279"/>
    <w:qFormat/>
    <w:rPr>
      <w:rFonts w:cs="Symbol"/>
    </w:rPr>
  </w:style>
  <w:style w:type="character" w:customStyle="1" w:styleId="ListLabel2280">
    <w:name w:val="ListLabel 2280"/>
    <w:qFormat/>
    <w:rPr>
      <w:rFonts w:cs="Courier New"/>
    </w:rPr>
  </w:style>
  <w:style w:type="character" w:customStyle="1" w:styleId="ListLabel2281">
    <w:name w:val="ListLabel 2281"/>
    <w:qFormat/>
    <w:rPr>
      <w:rFonts w:cs="Wingdings"/>
    </w:rPr>
  </w:style>
  <w:style w:type="character" w:customStyle="1" w:styleId="ListLabel2282">
    <w:name w:val="ListLabel 2282"/>
    <w:qFormat/>
    <w:rPr>
      <w:rFonts w:cs="Symbol"/>
    </w:rPr>
  </w:style>
  <w:style w:type="character" w:customStyle="1" w:styleId="ListLabel2283">
    <w:name w:val="ListLabel 2283"/>
    <w:qFormat/>
    <w:rPr>
      <w:rFonts w:cs="Courier New"/>
    </w:rPr>
  </w:style>
  <w:style w:type="character" w:customStyle="1" w:styleId="ListLabel2284">
    <w:name w:val="ListLabel 2284"/>
    <w:qFormat/>
    <w:rPr>
      <w:rFonts w:cs="Wingdings"/>
    </w:rPr>
  </w:style>
  <w:style w:type="character" w:customStyle="1" w:styleId="ListLabel2285">
    <w:name w:val="ListLabel 2285"/>
    <w:qFormat/>
    <w:rPr>
      <w:rFonts w:cs="OpenSymbol"/>
    </w:rPr>
  </w:style>
  <w:style w:type="character" w:customStyle="1" w:styleId="ListLabel2286">
    <w:name w:val="ListLabel 2286"/>
    <w:qFormat/>
    <w:rPr>
      <w:rFonts w:cs="OpenSymbol"/>
    </w:rPr>
  </w:style>
  <w:style w:type="character" w:customStyle="1" w:styleId="ListLabel2287">
    <w:name w:val="ListLabel 2287"/>
    <w:qFormat/>
    <w:rPr>
      <w:rFonts w:cs="OpenSymbol"/>
    </w:rPr>
  </w:style>
  <w:style w:type="character" w:customStyle="1" w:styleId="ListLabel2288">
    <w:name w:val="ListLabel 2288"/>
    <w:qFormat/>
    <w:rPr>
      <w:rFonts w:cs="OpenSymbol"/>
    </w:rPr>
  </w:style>
  <w:style w:type="character" w:customStyle="1" w:styleId="ListLabel2289">
    <w:name w:val="ListLabel 2289"/>
    <w:qFormat/>
    <w:rPr>
      <w:rFonts w:cs="OpenSymbol"/>
    </w:rPr>
  </w:style>
  <w:style w:type="character" w:customStyle="1" w:styleId="ListLabel2290">
    <w:name w:val="ListLabel 2290"/>
    <w:qFormat/>
    <w:rPr>
      <w:rFonts w:cs="OpenSymbol"/>
    </w:rPr>
  </w:style>
  <w:style w:type="character" w:customStyle="1" w:styleId="ListLabel2291">
    <w:name w:val="ListLabel 2291"/>
    <w:qFormat/>
    <w:rPr>
      <w:rFonts w:cs="OpenSymbol"/>
    </w:rPr>
  </w:style>
  <w:style w:type="character" w:customStyle="1" w:styleId="ListLabel2292">
    <w:name w:val="ListLabel 2292"/>
    <w:qFormat/>
    <w:rPr>
      <w:rFonts w:cs="OpenSymbol"/>
    </w:rPr>
  </w:style>
  <w:style w:type="character" w:customStyle="1" w:styleId="ListLabel2293">
    <w:name w:val="ListLabel 2293"/>
    <w:qFormat/>
    <w:rPr>
      <w:rFonts w:cs="OpenSymbol"/>
    </w:rPr>
  </w:style>
  <w:style w:type="character" w:customStyle="1" w:styleId="ListLabel2294">
    <w:name w:val="ListLabel 2294"/>
    <w:qFormat/>
    <w:rPr>
      <w:rFonts w:cs="OpenSymbol"/>
    </w:rPr>
  </w:style>
  <w:style w:type="character" w:customStyle="1" w:styleId="ListLabel2295">
    <w:name w:val="ListLabel 2295"/>
    <w:qFormat/>
    <w:rPr>
      <w:rFonts w:cs="OpenSymbol"/>
    </w:rPr>
  </w:style>
  <w:style w:type="character" w:customStyle="1" w:styleId="ListLabel2296">
    <w:name w:val="ListLabel 2296"/>
    <w:qFormat/>
    <w:rPr>
      <w:rFonts w:cs="OpenSymbol"/>
    </w:rPr>
  </w:style>
  <w:style w:type="character" w:customStyle="1" w:styleId="ListLabel2297">
    <w:name w:val="ListLabel 2297"/>
    <w:qFormat/>
    <w:rPr>
      <w:rFonts w:cs="OpenSymbol"/>
    </w:rPr>
  </w:style>
  <w:style w:type="character" w:customStyle="1" w:styleId="ListLabel2298">
    <w:name w:val="ListLabel 2298"/>
    <w:qFormat/>
    <w:rPr>
      <w:rFonts w:cs="OpenSymbol"/>
    </w:rPr>
  </w:style>
  <w:style w:type="character" w:customStyle="1" w:styleId="ListLabel2299">
    <w:name w:val="ListLabel 2299"/>
    <w:qFormat/>
    <w:rPr>
      <w:rFonts w:cs="OpenSymbol"/>
    </w:rPr>
  </w:style>
  <w:style w:type="character" w:customStyle="1" w:styleId="ListLabel2300">
    <w:name w:val="ListLabel 2300"/>
    <w:qFormat/>
    <w:rPr>
      <w:rFonts w:cs="OpenSymbol"/>
    </w:rPr>
  </w:style>
  <w:style w:type="character" w:customStyle="1" w:styleId="ListLabel2301">
    <w:name w:val="ListLabel 2301"/>
    <w:qFormat/>
    <w:rPr>
      <w:rFonts w:cs="OpenSymbol"/>
    </w:rPr>
  </w:style>
  <w:style w:type="character" w:customStyle="1" w:styleId="ListLabel2302">
    <w:name w:val="ListLabel 2302"/>
    <w:qFormat/>
    <w:rPr>
      <w:rFonts w:cs="OpenSymbol"/>
    </w:rPr>
  </w:style>
  <w:style w:type="character" w:customStyle="1" w:styleId="ListLabel2303">
    <w:name w:val="ListLabel 2303"/>
    <w:qFormat/>
    <w:rPr>
      <w:rFonts w:cs="OpenSymbol"/>
    </w:rPr>
  </w:style>
  <w:style w:type="character" w:customStyle="1" w:styleId="ListLabel2304">
    <w:name w:val="ListLabel 2304"/>
    <w:qFormat/>
    <w:rPr>
      <w:rFonts w:cs="OpenSymbol"/>
    </w:rPr>
  </w:style>
  <w:style w:type="character" w:customStyle="1" w:styleId="ListLabel2305">
    <w:name w:val="ListLabel 2305"/>
    <w:qFormat/>
    <w:rPr>
      <w:rFonts w:cs="Open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Open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Open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Open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Open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Open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cs="OpenSymbol"/>
    </w:rPr>
  </w:style>
  <w:style w:type="character" w:customStyle="1" w:styleId="ListLabel2324">
    <w:name w:val="ListLabel 2324"/>
    <w:qFormat/>
    <w:rPr>
      <w:rFonts w:cs="OpenSymbol"/>
    </w:rPr>
  </w:style>
  <w:style w:type="character" w:customStyle="1" w:styleId="ListLabel2325">
    <w:name w:val="ListLabel 2325"/>
    <w:qFormat/>
    <w:rPr>
      <w:rFonts w:cs="OpenSymbol"/>
    </w:rPr>
  </w:style>
  <w:style w:type="character" w:customStyle="1" w:styleId="ListLabel2326">
    <w:name w:val="ListLabel 2326"/>
    <w:qFormat/>
    <w:rPr>
      <w:rFonts w:cs="Open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Open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Open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Open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Open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Open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Open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OpenSymbol"/>
    </w:rPr>
  </w:style>
  <w:style w:type="character" w:customStyle="1" w:styleId="ListLabel2357">
    <w:name w:val="ListLabel 2357"/>
    <w:qFormat/>
    <w:rPr>
      <w:rFonts w:cs="OpenSymbol"/>
    </w:rPr>
  </w:style>
  <w:style w:type="character" w:customStyle="1" w:styleId="ListLabel2358">
    <w:name w:val="ListLabel 2358"/>
    <w:qFormat/>
    <w:rPr>
      <w:rFonts w:cs="Symbol"/>
      <w:i/>
      <w:iCs/>
    </w:rPr>
  </w:style>
  <w:style w:type="character" w:customStyle="1" w:styleId="ListLabel2359">
    <w:name w:val="ListLabel 2359"/>
    <w:qFormat/>
    <w:rPr>
      <w:lang w:val="sr-Latn-RS"/>
    </w:rPr>
  </w:style>
  <w:style w:type="character" w:customStyle="1" w:styleId="ListLabel2360">
    <w:name w:val="ListLabel 2360"/>
    <w:qFormat/>
    <w:rPr>
      <w:lang w:val="sr-Latn-RS"/>
    </w:rPr>
  </w:style>
  <w:style w:type="character" w:customStyle="1" w:styleId="ListLabel2361">
    <w:name w:val="ListLabel 2361"/>
    <w:qFormat/>
    <w:rPr>
      <w:lang w:val="sr-Latn-RS"/>
    </w:rPr>
  </w:style>
  <w:style w:type="character" w:customStyle="1" w:styleId="ListLabel2362">
    <w:name w:val="ListLabel 2362"/>
    <w:qFormat/>
    <w:rPr>
      <w:lang w:val="sr-Latn-RS"/>
    </w:rPr>
  </w:style>
  <w:style w:type="character" w:customStyle="1" w:styleId="ListLabel2363">
    <w:name w:val="ListLabel 2363"/>
    <w:qFormat/>
    <w:rPr>
      <w:lang w:val="sr-Latn-RS"/>
    </w:rPr>
  </w:style>
  <w:style w:type="character" w:customStyle="1" w:styleId="ListLabel2364">
    <w:name w:val="ListLabel 2364"/>
    <w:qFormat/>
    <w:rPr>
      <w:lang w:val="sr-Latn-RS"/>
    </w:rPr>
  </w:style>
  <w:style w:type="character" w:customStyle="1" w:styleId="ListLabel2365">
    <w:name w:val="ListLabel 2365"/>
    <w:qFormat/>
    <w:rPr>
      <w:lang w:val="sr-Latn-RS"/>
    </w:rPr>
  </w:style>
  <w:style w:type="character" w:customStyle="1" w:styleId="ListLabel2366">
    <w:name w:val="ListLabel 2366"/>
    <w:qFormat/>
    <w:rPr>
      <w:lang w:val="sr-Latn-RS"/>
    </w:rPr>
  </w:style>
  <w:style w:type="character" w:customStyle="1" w:styleId="ListLabel2367">
    <w:name w:val="ListLabel 2367"/>
    <w:qFormat/>
  </w:style>
  <w:style w:type="character" w:customStyle="1" w:styleId="ListLabel2368">
    <w:name w:val="ListLabel 2368"/>
    <w:qFormat/>
    <w:rPr>
      <w:i/>
      <w:iCs/>
      <w:lang w:bidi="ar-SA"/>
    </w:rPr>
  </w:style>
  <w:style w:type="character" w:customStyle="1" w:styleId="ListLabel2369">
    <w:name w:val="ListLabel 2369"/>
    <w:qFormat/>
    <w:rPr>
      <w:i/>
      <w:iCs/>
      <w:lang w:val="sr-Latn-RS" w:bidi="ar-SA"/>
    </w:rPr>
  </w:style>
  <w:style w:type="character" w:customStyle="1" w:styleId="ListLabel2370">
    <w:name w:val="ListLabel 2370"/>
    <w:qFormat/>
    <w:rPr>
      <w:i/>
      <w:iCs/>
    </w:rPr>
  </w:style>
  <w:style w:type="character" w:customStyle="1" w:styleId="ListLabel2371">
    <w:name w:val="ListLabel 2371"/>
    <w:qFormat/>
    <w:rPr>
      <w:i/>
      <w:iCs/>
      <w:lang w:val="en-US"/>
    </w:rPr>
  </w:style>
  <w:style w:type="character" w:customStyle="1" w:styleId="ListLabel2372">
    <w:name w:val="ListLabel 2372"/>
    <w:qFormat/>
    <w:rPr>
      <w:sz w:val="20"/>
    </w:rPr>
  </w:style>
  <w:style w:type="character" w:customStyle="1" w:styleId="ListLabel2373">
    <w:name w:val="ListLabel 2373"/>
    <w:qFormat/>
    <w:rPr>
      <w:lang w:val="sr-Latn-RS"/>
    </w:rPr>
  </w:style>
  <w:style w:type="character" w:customStyle="1" w:styleId="ListLabel2374">
    <w:name w:val="ListLabel 2374"/>
    <w:qFormat/>
    <w:rPr>
      <w:rFonts w:ascii="Arial" w:hAnsi="Arial" w:cs="Arial"/>
      <w:sz w:val="20"/>
    </w:rPr>
  </w:style>
  <w:style w:type="character" w:customStyle="1" w:styleId="ListLabel2375">
    <w:name w:val="ListLabel 2375"/>
    <w:qFormat/>
    <w:rPr>
      <w:rFonts w:cs="Symbol"/>
    </w:rPr>
  </w:style>
  <w:style w:type="character" w:customStyle="1" w:styleId="ListLabel2376">
    <w:name w:val="ListLabel 2376"/>
    <w:qFormat/>
    <w:rPr>
      <w:rFonts w:cs="Courier New"/>
    </w:rPr>
  </w:style>
  <w:style w:type="character" w:customStyle="1" w:styleId="ListLabel2377">
    <w:name w:val="ListLabel 2377"/>
    <w:qFormat/>
    <w:rPr>
      <w:rFonts w:cs="Wingdings"/>
    </w:rPr>
  </w:style>
  <w:style w:type="character" w:customStyle="1" w:styleId="ListLabel2378">
    <w:name w:val="ListLabel 2378"/>
    <w:qFormat/>
    <w:rPr>
      <w:rFonts w:cs="Symbol"/>
    </w:rPr>
  </w:style>
  <w:style w:type="character" w:customStyle="1" w:styleId="ListLabel2379">
    <w:name w:val="ListLabel 2379"/>
    <w:qFormat/>
    <w:rPr>
      <w:rFonts w:cs="Courier New"/>
    </w:rPr>
  </w:style>
  <w:style w:type="character" w:customStyle="1" w:styleId="ListLabel2380">
    <w:name w:val="ListLabel 2380"/>
    <w:qFormat/>
    <w:rPr>
      <w:rFonts w:cs="Wingdings"/>
    </w:rPr>
  </w:style>
  <w:style w:type="character" w:customStyle="1" w:styleId="ListLabel2381">
    <w:name w:val="ListLabel 2381"/>
    <w:qFormat/>
    <w:rPr>
      <w:rFonts w:cs="Symbol"/>
    </w:rPr>
  </w:style>
  <w:style w:type="character" w:customStyle="1" w:styleId="ListLabel2382">
    <w:name w:val="ListLabel 2382"/>
    <w:qFormat/>
    <w:rPr>
      <w:rFonts w:cs="Courier New"/>
    </w:rPr>
  </w:style>
  <w:style w:type="character" w:customStyle="1" w:styleId="ListLabel2383">
    <w:name w:val="ListLabel 2383"/>
    <w:qFormat/>
    <w:rPr>
      <w:rFonts w:cs="Wingdings"/>
    </w:rPr>
  </w:style>
  <w:style w:type="character" w:customStyle="1" w:styleId="ListLabel2384">
    <w:name w:val="ListLabel 2384"/>
    <w:qFormat/>
    <w:rPr>
      <w:rFonts w:cs="Symbol"/>
    </w:rPr>
  </w:style>
  <w:style w:type="character" w:customStyle="1" w:styleId="ListLabel2385">
    <w:name w:val="ListLabel 2385"/>
    <w:qFormat/>
    <w:rPr>
      <w:rFonts w:cs="Courier New"/>
    </w:rPr>
  </w:style>
  <w:style w:type="character" w:customStyle="1" w:styleId="ListLabel2386">
    <w:name w:val="ListLabel 2386"/>
    <w:qFormat/>
    <w:rPr>
      <w:rFonts w:cs="Wingdings"/>
    </w:rPr>
  </w:style>
  <w:style w:type="character" w:customStyle="1" w:styleId="ListLabel2387">
    <w:name w:val="ListLabel 2387"/>
    <w:qFormat/>
    <w:rPr>
      <w:rFonts w:cs="Symbol"/>
    </w:rPr>
  </w:style>
  <w:style w:type="character" w:customStyle="1" w:styleId="ListLabel2388">
    <w:name w:val="ListLabel 2388"/>
    <w:qFormat/>
    <w:rPr>
      <w:rFonts w:cs="Courier New"/>
    </w:rPr>
  </w:style>
  <w:style w:type="character" w:customStyle="1" w:styleId="ListLabel2389">
    <w:name w:val="ListLabel 2389"/>
    <w:qFormat/>
    <w:rPr>
      <w:rFonts w:cs="Wingdings"/>
    </w:rPr>
  </w:style>
  <w:style w:type="character" w:customStyle="1" w:styleId="ListLabel2390">
    <w:name w:val="ListLabel 2390"/>
    <w:qFormat/>
    <w:rPr>
      <w:rFonts w:cs="Symbol"/>
    </w:rPr>
  </w:style>
  <w:style w:type="character" w:customStyle="1" w:styleId="ListLabel2391">
    <w:name w:val="ListLabel 2391"/>
    <w:qFormat/>
    <w:rPr>
      <w:rFonts w:cs="Courier New"/>
    </w:rPr>
  </w:style>
  <w:style w:type="character" w:customStyle="1" w:styleId="ListLabel2392">
    <w:name w:val="ListLabel 2392"/>
    <w:qFormat/>
    <w:rPr>
      <w:rFonts w:cs="Wingdings"/>
    </w:rPr>
  </w:style>
  <w:style w:type="character" w:customStyle="1" w:styleId="ListLabel2393">
    <w:name w:val="ListLabel 2393"/>
    <w:qFormat/>
    <w:rPr>
      <w:rFonts w:cs="Symbol"/>
    </w:rPr>
  </w:style>
  <w:style w:type="character" w:customStyle="1" w:styleId="ListLabel2394">
    <w:name w:val="ListLabel 2394"/>
    <w:qFormat/>
    <w:rPr>
      <w:rFonts w:cs="Courier New"/>
    </w:rPr>
  </w:style>
  <w:style w:type="character" w:customStyle="1" w:styleId="ListLabel2395">
    <w:name w:val="ListLabel 2395"/>
    <w:qFormat/>
    <w:rPr>
      <w:rFonts w:cs="Wingdings"/>
    </w:rPr>
  </w:style>
  <w:style w:type="character" w:customStyle="1" w:styleId="ListLabel2396">
    <w:name w:val="ListLabel 2396"/>
    <w:qFormat/>
    <w:rPr>
      <w:rFonts w:cs="Symbol"/>
    </w:rPr>
  </w:style>
  <w:style w:type="character" w:customStyle="1" w:styleId="ListLabel2397">
    <w:name w:val="ListLabel 2397"/>
    <w:qFormat/>
    <w:rPr>
      <w:rFonts w:cs="Courier New"/>
    </w:rPr>
  </w:style>
  <w:style w:type="character" w:customStyle="1" w:styleId="ListLabel2398">
    <w:name w:val="ListLabel 2398"/>
    <w:qFormat/>
    <w:rPr>
      <w:rFonts w:cs="Wingdings"/>
    </w:rPr>
  </w:style>
  <w:style w:type="character" w:customStyle="1" w:styleId="ListLabel2399">
    <w:name w:val="ListLabel 2399"/>
    <w:qFormat/>
    <w:rPr>
      <w:rFonts w:cs="Symbol"/>
    </w:rPr>
  </w:style>
  <w:style w:type="character" w:customStyle="1" w:styleId="ListLabel2400">
    <w:name w:val="ListLabel 2400"/>
    <w:qFormat/>
    <w:rPr>
      <w:rFonts w:cs="Courier New"/>
    </w:rPr>
  </w:style>
  <w:style w:type="character" w:customStyle="1" w:styleId="ListLabel2401">
    <w:name w:val="ListLabel 2401"/>
    <w:qFormat/>
    <w:rPr>
      <w:rFonts w:cs="Wingdings"/>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Open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
    </w:rPr>
  </w:style>
  <w:style w:type="character" w:customStyle="1" w:styleId="ListLabel2408">
    <w:name w:val="ListLabel 2408"/>
    <w:qFormat/>
    <w:rPr>
      <w:rFonts w:cs="OpenSymbol"/>
    </w:rPr>
  </w:style>
  <w:style w:type="character" w:customStyle="1" w:styleId="ListLabel2409">
    <w:name w:val="ListLabel 2409"/>
    <w:qFormat/>
    <w:rPr>
      <w:rFonts w:cs="OpenSymbol"/>
    </w:rPr>
  </w:style>
  <w:style w:type="character" w:customStyle="1" w:styleId="ListLabel2410">
    <w:name w:val="ListLabel 2410"/>
    <w:qFormat/>
    <w:rPr>
      <w:rFonts w:cs="OpenSymbol"/>
    </w:rPr>
  </w:style>
  <w:style w:type="character" w:customStyle="1" w:styleId="ListLabel2411">
    <w:name w:val="ListLabel 2411"/>
    <w:qFormat/>
    <w:rPr>
      <w:rFonts w:cs="OpenSymbol"/>
    </w:rPr>
  </w:style>
  <w:style w:type="character" w:customStyle="1" w:styleId="ListLabel2412">
    <w:name w:val="ListLabel 2412"/>
    <w:qFormat/>
    <w:rPr>
      <w:rFonts w:cs="OpenSymbol"/>
    </w:rPr>
  </w:style>
  <w:style w:type="character" w:customStyle="1" w:styleId="ListLabel2413">
    <w:name w:val="ListLabel 2413"/>
    <w:qFormat/>
    <w:rPr>
      <w:rFonts w:cs="OpenSymbol"/>
    </w:rPr>
  </w:style>
  <w:style w:type="character" w:customStyle="1" w:styleId="ListLabel2414">
    <w:name w:val="ListLabel 2414"/>
    <w:qFormat/>
    <w:rPr>
      <w:rFonts w:cs="OpenSymbol"/>
    </w:rPr>
  </w:style>
  <w:style w:type="character" w:customStyle="1" w:styleId="ListLabel2415">
    <w:name w:val="ListLabel 2415"/>
    <w:qFormat/>
    <w:rPr>
      <w:rFonts w:cs="OpenSymbol"/>
    </w:rPr>
  </w:style>
  <w:style w:type="character" w:customStyle="1" w:styleId="ListLabel2416">
    <w:name w:val="ListLabel 2416"/>
    <w:qFormat/>
    <w:rPr>
      <w:rFonts w:cs="OpenSymbol"/>
    </w:rPr>
  </w:style>
  <w:style w:type="character" w:customStyle="1" w:styleId="ListLabel2417">
    <w:name w:val="ListLabel 2417"/>
    <w:qFormat/>
    <w:rPr>
      <w:rFonts w:cs="OpenSymbol"/>
    </w:rPr>
  </w:style>
  <w:style w:type="character" w:customStyle="1" w:styleId="ListLabel2418">
    <w:name w:val="ListLabel 2418"/>
    <w:qFormat/>
    <w:rPr>
      <w:rFonts w:cs="OpenSymbol"/>
    </w:rPr>
  </w:style>
  <w:style w:type="character" w:customStyle="1" w:styleId="ListLabel2419">
    <w:name w:val="ListLabel 2419"/>
    <w:qFormat/>
    <w:rPr>
      <w:rFonts w:cs="OpenSymbol"/>
    </w:rPr>
  </w:style>
  <w:style w:type="character" w:customStyle="1" w:styleId="ListLabel2420">
    <w:name w:val="ListLabel 2420"/>
    <w:qFormat/>
    <w:rPr>
      <w:rFonts w:cs="OpenSymbol"/>
    </w:rPr>
  </w:style>
  <w:style w:type="character" w:customStyle="1" w:styleId="ListLabel2421">
    <w:name w:val="ListLabel 2421"/>
    <w:qFormat/>
    <w:rPr>
      <w:rFonts w:cs="OpenSymbol"/>
    </w:rPr>
  </w:style>
  <w:style w:type="character" w:customStyle="1" w:styleId="ListLabel2422">
    <w:name w:val="ListLabel 2422"/>
    <w:qFormat/>
    <w:rPr>
      <w:rFonts w:cs="OpenSymbol"/>
    </w:rPr>
  </w:style>
  <w:style w:type="character" w:customStyle="1" w:styleId="ListLabel2423">
    <w:name w:val="ListLabel 2423"/>
    <w:qFormat/>
    <w:rPr>
      <w:rFonts w:cs="OpenSymbol"/>
    </w:rPr>
  </w:style>
  <w:style w:type="character" w:customStyle="1" w:styleId="ListLabel2424">
    <w:name w:val="ListLabel 2424"/>
    <w:qFormat/>
    <w:rPr>
      <w:rFonts w:cs="OpenSymbol"/>
    </w:rPr>
  </w:style>
  <w:style w:type="character" w:customStyle="1" w:styleId="ListLabel2425">
    <w:name w:val="ListLabel 2425"/>
    <w:qFormat/>
    <w:rPr>
      <w:rFonts w:cs="OpenSymbol"/>
    </w:rPr>
  </w:style>
  <w:style w:type="character" w:customStyle="1" w:styleId="ListLabel2426">
    <w:name w:val="ListLabel 2426"/>
    <w:qFormat/>
    <w:rPr>
      <w:rFonts w:cs="OpenSymbol"/>
    </w:rPr>
  </w:style>
  <w:style w:type="character" w:customStyle="1" w:styleId="ListLabel2427">
    <w:name w:val="ListLabel 2427"/>
    <w:qFormat/>
    <w:rPr>
      <w:rFonts w:cs="OpenSymbol"/>
    </w:rPr>
  </w:style>
  <w:style w:type="character" w:customStyle="1" w:styleId="ListLabel2428">
    <w:name w:val="ListLabel 2428"/>
    <w:qFormat/>
    <w:rPr>
      <w:rFonts w:cs="OpenSymbol"/>
    </w:rPr>
  </w:style>
  <w:style w:type="character" w:customStyle="1" w:styleId="ListLabel2429">
    <w:name w:val="ListLabel 2429"/>
    <w:qFormat/>
    <w:rPr>
      <w:rFonts w:cs="OpenSymbol"/>
    </w:rPr>
  </w:style>
  <w:style w:type="character" w:customStyle="1" w:styleId="ListLabel2430">
    <w:name w:val="ListLabel 2430"/>
    <w:qFormat/>
    <w:rPr>
      <w:rFonts w:cs="OpenSymbol"/>
    </w:rPr>
  </w:style>
  <w:style w:type="character" w:customStyle="1" w:styleId="ListLabel2431">
    <w:name w:val="ListLabel 2431"/>
    <w:qFormat/>
    <w:rPr>
      <w:rFonts w:cs="OpenSymbol"/>
    </w:rPr>
  </w:style>
  <w:style w:type="character" w:customStyle="1" w:styleId="ListLabel2432">
    <w:name w:val="ListLabel 2432"/>
    <w:qFormat/>
    <w:rPr>
      <w:rFonts w:cs="OpenSymbol"/>
    </w:rPr>
  </w:style>
  <w:style w:type="character" w:customStyle="1" w:styleId="ListLabel2433">
    <w:name w:val="ListLabel 2433"/>
    <w:qFormat/>
    <w:rPr>
      <w:rFonts w:cs="OpenSymbol"/>
    </w:rPr>
  </w:style>
  <w:style w:type="character" w:customStyle="1" w:styleId="ListLabel2434">
    <w:name w:val="ListLabel 2434"/>
    <w:qFormat/>
    <w:rPr>
      <w:rFonts w:cs="OpenSymbol"/>
    </w:rPr>
  </w:style>
  <w:style w:type="character" w:customStyle="1" w:styleId="ListLabel2435">
    <w:name w:val="ListLabel 2435"/>
    <w:qFormat/>
    <w:rPr>
      <w:rFonts w:cs="OpenSymbol"/>
    </w:rPr>
  </w:style>
  <w:style w:type="character" w:customStyle="1" w:styleId="ListLabel2436">
    <w:name w:val="ListLabel 2436"/>
    <w:qFormat/>
    <w:rPr>
      <w:rFonts w:cs="OpenSymbol"/>
    </w:rPr>
  </w:style>
  <w:style w:type="character" w:customStyle="1" w:styleId="ListLabel2437">
    <w:name w:val="ListLabel 2437"/>
    <w:qFormat/>
    <w:rPr>
      <w:rFonts w:cs="OpenSymbol"/>
    </w:rPr>
  </w:style>
  <w:style w:type="character" w:customStyle="1" w:styleId="ListLabel2438">
    <w:name w:val="ListLabel 2438"/>
    <w:qFormat/>
    <w:rPr>
      <w:rFonts w:cs="OpenSymbol"/>
    </w:rPr>
  </w:style>
  <w:style w:type="character" w:customStyle="1" w:styleId="ListLabel2439">
    <w:name w:val="ListLabel 2439"/>
    <w:qFormat/>
    <w:rPr>
      <w:rFonts w:cs="OpenSymbol"/>
    </w:rPr>
  </w:style>
  <w:style w:type="character" w:customStyle="1" w:styleId="ListLabel2440">
    <w:name w:val="ListLabel 2440"/>
    <w:qFormat/>
    <w:rPr>
      <w:rFonts w:cs="OpenSymbol"/>
    </w:rPr>
  </w:style>
  <w:style w:type="character" w:customStyle="1" w:styleId="ListLabel2441">
    <w:name w:val="ListLabel 2441"/>
    <w:qFormat/>
    <w:rPr>
      <w:rFonts w:cs="OpenSymbol"/>
    </w:rPr>
  </w:style>
  <w:style w:type="character" w:customStyle="1" w:styleId="ListLabel2442">
    <w:name w:val="ListLabel 2442"/>
    <w:qFormat/>
    <w:rPr>
      <w:rFonts w:cs="OpenSymbol"/>
    </w:rPr>
  </w:style>
  <w:style w:type="character" w:customStyle="1" w:styleId="ListLabel2443">
    <w:name w:val="ListLabel 2443"/>
    <w:qFormat/>
    <w:rPr>
      <w:rFonts w:cs="OpenSymbol"/>
    </w:rPr>
  </w:style>
  <w:style w:type="character" w:customStyle="1" w:styleId="ListLabel2444">
    <w:name w:val="ListLabel 2444"/>
    <w:qFormat/>
    <w:rPr>
      <w:rFonts w:cs="OpenSymbol"/>
    </w:rPr>
  </w:style>
  <w:style w:type="character" w:customStyle="1" w:styleId="ListLabel2445">
    <w:name w:val="ListLabel 2445"/>
    <w:qFormat/>
    <w:rPr>
      <w:rFonts w:cs="OpenSymbol"/>
    </w:rPr>
  </w:style>
  <w:style w:type="character" w:customStyle="1" w:styleId="ListLabel2446">
    <w:name w:val="ListLabel 2446"/>
    <w:qFormat/>
    <w:rPr>
      <w:rFonts w:cs="OpenSymbol"/>
    </w:rPr>
  </w:style>
  <w:style w:type="character" w:customStyle="1" w:styleId="ListLabel2447">
    <w:name w:val="ListLabel 2447"/>
    <w:qFormat/>
    <w:rPr>
      <w:rFonts w:cs="OpenSymbol"/>
    </w:rPr>
  </w:style>
  <w:style w:type="character" w:customStyle="1" w:styleId="ListLabel2448">
    <w:name w:val="ListLabel 2448"/>
    <w:qFormat/>
    <w:rPr>
      <w:rFonts w:cs="OpenSymbol"/>
    </w:rPr>
  </w:style>
  <w:style w:type="character" w:customStyle="1" w:styleId="ListLabel2449">
    <w:name w:val="ListLabel 2449"/>
    <w:qFormat/>
    <w:rPr>
      <w:rFonts w:cs="OpenSymbol"/>
    </w:rPr>
  </w:style>
  <w:style w:type="character" w:customStyle="1" w:styleId="ListLabel2450">
    <w:name w:val="ListLabel 2450"/>
    <w:qFormat/>
    <w:rPr>
      <w:rFonts w:cs="OpenSymbol"/>
    </w:rPr>
  </w:style>
  <w:style w:type="character" w:customStyle="1" w:styleId="ListLabel2451">
    <w:name w:val="ListLabel 2451"/>
    <w:qFormat/>
    <w:rPr>
      <w:rFonts w:cs="OpenSymbol"/>
    </w:rPr>
  </w:style>
  <w:style w:type="character" w:customStyle="1" w:styleId="ListLabel2452">
    <w:name w:val="ListLabel 2452"/>
    <w:qFormat/>
    <w:rPr>
      <w:rFonts w:cs="OpenSymbol"/>
    </w:rPr>
  </w:style>
  <w:style w:type="character" w:customStyle="1" w:styleId="ListLabel2453">
    <w:name w:val="ListLabel 2453"/>
    <w:qFormat/>
    <w:rPr>
      <w:rFonts w:cs="OpenSymbol"/>
    </w:rPr>
  </w:style>
  <w:style w:type="character" w:customStyle="1" w:styleId="ListLabel2454">
    <w:name w:val="ListLabel 2454"/>
    <w:qFormat/>
    <w:rPr>
      <w:rFonts w:cs="OpenSymbol"/>
    </w:rPr>
  </w:style>
  <w:style w:type="character" w:customStyle="1" w:styleId="ListLabel2455">
    <w:name w:val="ListLabel 2455"/>
    <w:qFormat/>
    <w:rPr>
      <w:rFonts w:cs="OpenSymbol"/>
    </w:rPr>
  </w:style>
  <w:style w:type="character" w:customStyle="1" w:styleId="ListLabel2456">
    <w:name w:val="ListLabel 2456"/>
    <w:qFormat/>
    <w:rPr>
      <w:rFonts w:cs="OpenSymbol"/>
    </w:rPr>
  </w:style>
  <w:style w:type="character" w:customStyle="1" w:styleId="ListLabel2457">
    <w:name w:val="ListLabel 2457"/>
    <w:qFormat/>
    <w:rPr>
      <w:rFonts w:cs="OpenSymbol"/>
    </w:rPr>
  </w:style>
  <w:style w:type="character" w:customStyle="1" w:styleId="ListLabel2458">
    <w:name w:val="ListLabel 2458"/>
    <w:qFormat/>
    <w:rPr>
      <w:rFonts w:cs="OpenSymbol"/>
    </w:rPr>
  </w:style>
  <w:style w:type="character" w:customStyle="1" w:styleId="ListLabel2459">
    <w:name w:val="ListLabel 2459"/>
    <w:qFormat/>
    <w:rPr>
      <w:rFonts w:cs="OpenSymbol"/>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OpenSymbol"/>
    </w:rPr>
  </w:style>
  <w:style w:type="character" w:customStyle="1" w:styleId="ListLabel2468">
    <w:name w:val="ListLabel 2468"/>
    <w:qFormat/>
    <w:rPr>
      <w:rFonts w:cs="OpenSymbol"/>
    </w:rPr>
  </w:style>
  <w:style w:type="character" w:customStyle="1" w:styleId="ListLabel2469">
    <w:name w:val="ListLabel 2469"/>
    <w:qFormat/>
    <w:rPr>
      <w:rFonts w:cs="OpenSymbol"/>
    </w:rPr>
  </w:style>
  <w:style w:type="character" w:customStyle="1" w:styleId="ListLabel2470">
    <w:name w:val="ListLabel 2470"/>
    <w:qFormat/>
    <w:rPr>
      <w:rFonts w:cs="OpenSymbol"/>
    </w:rPr>
  </w:style>
  <w:style w:type="character" w:customStyle="1" w:styleId="ListLabel2471">
    <w:name w:val="ListLabel 2471"/>
    <w:qFormat/>
    <w:rPr>
      <w:rFonts w:cs="OpenSymbol"/>
    </w:rPr>
  </w:style>
  <w:style w:type="character" w:customStyle="1" w:styleId="ListLabel2472">
    <w:name w:val="ListLabel 2472"/>
    <w:qFormat/>
    <w:rPr>
      <w:rFonts w:cs="OpenSymbol"/>
    </w:rPr>
  </w:style>
  <w:style w:type="character" w:customStyle="1" w:styleId="ListLabel2473">
    <w:name w:val="ListLabel 2473"/>
    <w:qFormat/>
    <w:rPr>
      <w:rFonts w:cs="OpenSymbol"/>
    </w:rPr>
  </w:style>
  <w:style w:type="character" w:customStyle="1" w:styleId="ListLabel2474">
    <w:name w:val="ListLabel 2474"/>
    <w:qFormat/>
    <w:rPr>
      <w:rFonts w:cs="OpenSymbol"/>
    </w:rPr>
  </w:style>
  <w:style w:type="character" w:customStyle="1" w:styleId="ListLabel2475">
    <w:name w:val="ListLabel 2475"/>
    <w:qFormat/>
    <w:rPr>
      <w:rFonts w:cs="Symbol"/>
      <w:i/>
      <w:iCs/>
    </w:rPr>
  </w:style>
  <w:style w:type="character" w:customStyle="1" w:styleId="ListLabel2476">
    <w:name w:val="ListLabel 2476"/>
    <w:qFormat/>
    <w:rPr>
      <w:lang w:val="sr-Latn-RS"/>
    </w:rPr>
  </w:style>
  <w:style w:type="character" w:customStyle="1" w:styleId="ListLabel2477">
    <w:name w:val="ListLabel 2477"/>
    <w:qFormat/>
    <w:rPr>
      <w:lang w:val="sr-Latn-RS"/>
    </w:rPr>
  </w:style>
  <w:style w:type="character" w:customStyle="1" w:styleId="ListLabel2478">
    <w:name w:val="ListLabel 2478"/>
    <w:qFormat/>
    <w:rPr>
      <w:lang w:val="sr-Latn-RS"/>
    </w:rPr>
  </w:style>
  <w:style w:type="character" w:customStyle="1" w:styleId="ListLabel2479">
    <w:name w:val="ListLabel 2479"/>
    <w:qFormat/>
    <w:rPr>
      <w:lang w:val="sr-Latn-RS"/>
    </w:rPr>
  </w:style>
  <w:style w:type="character" w:customStyle="1" w:styleId="ListLabel2480">
    <w:name w:val="ListLabel 2480"/>
    <w:qFormat/>
    <w:rPr>
      <w:lang w:val="sr-Latn-RS"/>
    </w:rPr>
  </w:style>
  <w:style w:type="character" w:customStyle="1" w:styleId="ListLabel2481">
    <w:name w:val="ListLabel 2481"/>
    <w:qFormat/>
    <w:rPr>
      <w:lang w:val="sr-Latn-RS"/>
    </w:rPr>
  </w:style>
  <w:style w:type="character" w:customStyle="1" w:styleId="ListLabel2482">
    <w:name w:val="ListLabel 2482"/>
    <w:qFormat/>
    <w:rPr>
      <w:lang w:val="sr-Latn-RS"/>
    </w:rPr>
  </w:style>
  <w:style w:type="character" w:customStyle="1" w:styleId="ListLabel2483">
    <w:name w:val="ListLabel 2483"/>
    <w:qFormat/>
    <w:rPr>
      <w:lang w:val="sr-Latn-RS"/>
    </w:rPr>
  </w:style>
  <w:style w:type="character" w:customStyle="1" w:styleId="ListLabel2484">
    <w:name w:val="ListLabel 2484"/>
    <w:qFormat/>
  </w:style>
  <w:style w:type="character" w:customStyle="1" w:styleId="ListLabel2485">
    <w:name w:val="ListLabel 2485"/>
    <w:qFormat/>
    <w:rPr>
      <w:i/>
      <w:iCs/>
      <w:lang w:bidi="ar-SA"/>
    </w:rPr>
  </w:style>
  <w:style w:type="character" w:customStyle="1" w:styleId="ListLabel2486">
    <w:name w:val="ListLabel 2486"/>
    <w:qFormat/>
    <w:rPr>
      <w:i/>
      <w:iCs/>
      <w:lang w:val="sr-Latn-RS" w:bidi="ar-SA"/>
    </w:rPr>
  </w:style>
  <w:style w:type="character" w:customStyle="1" w:styleId="ListLabel2487">
    <w:name w:val="ListLabel 2487"/>
    <w:qFormat/>
    <w:rPr>
      <w:i/>
      <w:iCs/>
    </w:rPr>
  </w:style>
  <w:style w:type="character" w:customStyle="1" w:styleId="ListLabel2488">
    <w:name w:val="ListLabel 2488"/>
    <w:qFormat/>
    <w:rPr>
      <w:i/>
      <w:iCs/>
      <w:lang w:val="en-US"/>
    </w:rPr>
  </w:style>
  <w:style w:type="character" w:customStyle="1" w:styleId="ListLabel2489">
    <w:name w:val="ListLabel 2489"/>
    <w:qFormat/>
    <w:rPr>
      <w:sz w:val="20"/>
    </w:rPr>
  </w:style>
  <w:style w:type="character" w:customStyle="1" w:styleId="ListLabel2490">
    <w:name w:val="ListLabel 2490"/>
    <w:qFormat/>
    <w:rPr>
      <w:lang w:val="sr-Latn-RS"/>
    </w:rPr>
  </w:style>
  <w:style w:type="character" w:customStyle="1" w:styleId="ListLabel2491">
    <w:name w:val="ListLabel 2491"/>
    <w:qFormat/>
    <w:rPr>
      <w:rFonts w:ascii="Arial" w:hAnsi="Arial" w:cs="Arial"/>
      <w:sz w:val="20"/>
    </w:rPr>
  </w:style>
  <w:style w:type="character" w:customStyle="1" w:styleId="ListLabel2492">
    <w:name w:val="ListLabel 2492"/>
    <w:qFormat/>
    <w:rPr>
      <w:rFonts w:cs="Symbol"/>
    </w:rPr>
  </w:style>
  <w:style w:type="character" w:customStyle="1" w:styleId="ListLabel2493">
    <w:name w:val="ListLabel 2493"/>
    <w:qFormat/>
    <w:rPr>
      <w:rFonts w:cs="Courier New"/>
    </w:rPr>
  </w:style>
  <w:style w:type="character" w:customStyle="1" w:styleId="ListLabel2494">
    <w:name w:val="ListLabel 2494"/>
    <w:qFormat/>
    <w:rPr>
      <w:rFonts w:cs="Wingdings"/>
    </w:rPr>
  </w:style>
  <w:style w:type="character" w:customStyle="1" w:styleId="ListLabel2495">
    <w:name w:val="ListLabel 2495"/>
    <w:qFormat/>
    <w:rPr>
      <w:rFonts w:cs="Symbol"/>
    </w:rPr>
  </w:style>
  <w:style w:type="character" w:customStyle="1" w:styleId="ListLabel2496">
    <w:name w:val="ListLabel 2496"/>
    <w:qFormat/>
    <w:rPr>
      <w:rFonts w:cs="Courier New"/>
    </w:rPr>
  </w:style>
  <w:style w:type="character" w:customStyle="1" w:styleId="ListLabel2497">
    <w:name w:val="ListLabel 2497"/>
    <w:qFormat/>
    <w:rPr>
      <w:rFonts w:cs="Wingdings"/>
    </w:rPr>
  </w:style>
  <w:style w:type="character" w:customStyle="1" w:styleId="ListLabel2498">
    <w:name w:val="ListLabel 2498"/>
    <w:qFormat/>
    <w:rPr>
      <w:rFonts w:cs="Symbol"/>
    </w:rPr>
  </w:style>
  <w:style w:type="character" w:customStyle="1" w:styleId="ListLabel2499">
    <w:name w:val="ListLabel 2499"/>
    <w:qFormat/>
    <w:rPr>
      <w:rFonts w:cs="Courier New"/>
    </w:rPr>
  </w:style>
  <w:style w:type="character" w:customStyle="1" w:styleId="ListLabel2500">
    <w:name w:val="ListLabel 2500"/>
    <w:qFormat/>
    <w:rPr>
      <w:rFonts w:cs="Wingdings"/>
    </w:rPr>
  </w:style>
  <w:style w:type="character" w:customStyle="1" w:styleId="ListLabel2501">
    <w:name w:val="ListLabel 2501"/>
    <w:qFormat/>
    <w:rPr>
      <w:rFonts w:cs="Symbol"/>
      <w:i/>
      <w:iCs/>
    </w:rPr>
  </w:style>
  <w:style w:type="character" w:customStyle="1" w:styleId="ListLabel2502">
    <w:name w:val="ListLabel 2502"/>
    <w:qFormat/>
    <w:rPr>
      <w:lang w:val="sr-Latn-RS"/>
    </w:rPr>
  </w:style>
  <w:style w:type="character" w:customStyle="1" w:styleId="ListLabel2503">
    <w:name w:val="ListLabel 2503"/>
    <w:qFormat/>
    <w:rPr>
      <w:lang w:val="sr-Latn-RS"/>
    </w:rPr>
  </w:style>
  <w:style w:type="character" w:customStyle="1" w:styleId="ListLabel2504">
    <w:name w:val="ListLabel 2504"/>
    <w:qFormat/>
    <w:rPr>
      <w:lang w:val="sr-Latn-RS"/>
    </w:rPr>
  </w:style>
  <w:style w:type="character" w:customStyle="1" w:styleId="ListLabel2505">
    <w:name w:val="ListLabel 2505"/>
    <w:qFormat/>
    <w:rPr>
      <w:lang w:val="sr-Latn-RS"/>
    </w:rPr>
  </w:style>
  <w:style w:type="character" w:customStyle="1" w:styleId="ListLabel2506">
    <w:name w:val="ListLabel 2506"/>
    <w:qFormat/>
    <w:rPr>
      <w:lang w:val="sr-Latn-RS"/>
    </w:rPr>
  </w:style>
  <w:style w:type="character" w:customStyle="1" w:styleId="ListLabel2507">
    <w:name w:val="ListLabel 2507"/>
    <w:qFormat/>
    <w:rPr>
      <w:lang w:val="sr-Latn-RS"/>
    </w:rPr>
  </w:style>
  <w:style w:type="character" w:customStyle="1" w:styleId="ListLabel2508">
    <w:name w:val="ListLabel 2508"/>
    <w:qFormat/>
    <w:rPr>
      <w:lang w:val="sr-Latn-RS"/>
    </w:rPr>
  </w:style>
  <w:style w:type="character" w:customStyle="1" w:styleId="ListLabel2509">
    <w:name w:val="ListLabel 2509"/>
    <w:qFormat/>
    <w:rPr>
      <w:lang w:val="sr-Latn-RS"/>
    </w:rPr>
  </w:style>
  <w:style w:type="character" w:customStyle="1" w:styleId="ListLabel2510">
    <w:name w:val="ListLabel 2510"/>
    <w:qFormat/>
  </w:style>
  <w:style w:type="character" w:customStyle="1" w:styleId="ListLabel2511">
    <w:name w:val="ListLabel 2511"/>
    <w:qFormat/>
    <w:rPr>
      <w:i/>
      <w:iCs/>
      <w:lang w:bidi="ar-SA"/>
    </w:rPr>
  </w:style>
  <w:style w:type="character" w:customStyle="1" w:styleId="ListLabel2512">
    <w:name w:val="ListLabel 2512"/>
    <w:qFormat/>
    <w:rPr>
      <w:sz w:val="20"/>
    </w:rPr>
  </w:style>
  <w:style w:type="character" w:customStyle="1" w:styleId="Quotation">
    <w:name w:val="Quotation"/>
    <w:qFormat/>
    <w:rPr>
      <w:i/>
      <w:iCs/>
    </w:rPr>
  </w:style>
  <w:style w:type="character" w:customStyle="1" w:styleId="ListLabel2513">
    <w:name w:val="ListLabel 2513"/>
    <w:qFormat/>
    <w:rPr>
      <w:lang w:val="sr-Latn-RS"/>
    </w:rPr>
  </w:style>
  <w:style w:type="character" w:customStyle="1" w:styleId="ListLabel2514">
    <w:name w:val="ListLabel 2514"/>
    <w:qFormat/>
    <w:rPr>
      <w:rFonts w:ascii="Arial" w:hAnsi="Arial" w:cs="Arial"/>
      <w:sz w:val="20"/>
    </w:rPr>
  </w:style>
  <w:style w:type="character" w:customStyle="1" w:styleId="ListLabel2515">
    <w:name w:val="ListLabel 2515"/>
    <w:qFormat/>
    <w:rPr>
      <w:rFonts w:cs="Symbol"/>
      <w:i/>
      <w:iCs/>
    </w:rPr>
  </w:style>
  <w:style w:type="character" w:customStyle="1" w:styleId="ListLabel2516">
    <w:name w:val="ListLabel 2516"/>
    <w:qFormat/>
    <w:rPr>
      <w:lang w:val="sr-Latn-RS"/>
    </w:rPr>
  </w:style>
  <w:style w:type="character" w:customStyle="1" w:styleId="ListLabel2517">
    <w:name w:val="ListLabel 2517"/>
    <w:qFormat/>
    <w:rPr>
      <w:lang w:val="sr-Latn-RS"/>
    </w:rPr>
  </w:style>
  <w:style w:type="character" w:customStyle="1" w:styleId="ListLabel2518">
    <w:name w:val="ListLabel 2518"/>
    <w:qFormat/>
    <w:rPr>
      <w:lang w:val="sr-Latn-RS"/>
    </w:rPr>
  </w:style>
  <w:style w:type="character" w:customStyle="1" w:styleId="ListLabel2519">
    <w:name w:val="ListLabel 2519"/>
    <w:qFormat/>
    <w:rPr>
      <w:lang w:val="sr-Latn-RS"/>
    </w:rPr>
  </w:style>
  <w:style w:type="character" w:customStyle="1" w:styleId="ListLabel2520">
    <w:name w:val="ListLabel 2520"/>
    <w:qFormat/>
    <w:rPr>
      <w:lang w:val="sr-Latn-RS"/>
    </w:rPr>
  </w:style>
  <w:style w:type="character" w:customStyle="1" w:styleId="ListLabel2521">
    <w:name w:val="ListLabel 2521"/>
    <w:qFormat/>
    <w:rPr>
      <w:lang w:val="sr-Latn-RS"/>
    </w:rPr>
  </w:style>
  <w:style w:type="character" w:customStyle="1" w:styleId="ListLabel2522">
    <w:name w:val="ListLabel 2522"/>
    <w:qFormat/>
    <w:rPr>
      <w:lang w:val="sr-Latn-RS"/>
    </w:rPr>
  </w:style>
  <w:style w:type="character" w:customStyle="1" w:styleId="ListLabel2523">
    <w:name w:val="ListLabel 2523"/>
    <w:qFormat/>
    <w:rPr>
      <w:lang w:val="sr-Latn-RS"/>
    </w:rPr>
  </w:style>
  <w:style w:type="character" w:customStyle="1" w:styleId="ListLabel2524">
    <w:name w:val="ListLabel 2524"/>
    <w:qFormat/>
    <w:rPr>
      <w:i/>
      <w:iCs/>
      <w:lang w:bidi="ar-SA"/>
    </w:rPr>
  </w:style>
  <w:style w:type="character" w:customStyle="1" w:styleId="ListLabel2525">
    <w:name w:val="ListLabel 2525"/>
    <w:qFormat/>
    <w:rPr>
      <w:sz w:val="20"/>
    </w:rPr>
  </w:style>
  <w:style w:type="character" w:customStyle="1" w:styleId="Variable">
    <w:name w:val="Variable"/>
    <w:qFormat/>
    <w:rPr>
      <w:i/>
      <w:iCs/>
    </w:rPr>
  </w:style>
  <w:style w:type="character" w:customStyle="1" w:styleId="ListLabel2526">
    <w:name w:val="ListLabel 2526"/>
    <w:qFormat/>
    <w:rPr>
      <w:lang w:val="sr-Latn-RS"/>
    </w:rPr>
  </w:style>
  <w:style w:type="character" w:customStyle="1" w:styleId="ListLabel2527">
    <w:name w:val="ListLabel 2527"/>
    <w:qFormat/>
    <w:rPr>
      <w:rFonts w:ascii="Arial" w:hAnsi="Arial" w:cs="Arial"/>
      <w:sz w:val="20"/>
    </w:rPr>
  </w:style>
  <w:style w:type="character" w:customStyle="1" w:styleId="ListLabel2528">
    <w:name w:val="ListLabel 2528"/>
    <w:qFormat/>
    <w:rPr>
      <w:rFonts w:cs="Symbol"/>
      <w:i/>
      <w:iCs/>
    </w:rPr>
  </w:style>
  <w:style w:type="character" w:customStyle="1" w:styleId="ListLabel2529">
    <w:name w:val="ListLabel 2529"/>
    <w:qFormat/>
    <w:rPr>
      <w:lang w:val="sr-Latn-RS"/>
    </w:rPr>
  </w:style>
  <w:style w:type="character" w:customStyle="1" w:styleId="ListLabel2530">
    <w:name w:val="ListLabel 2530"/>
    <w:qFormat/>
    <w:rPr>
      <w:lang w:val="sr-Latn-RS"/>
    </w:rPr>
  </w:style>
  <w:style w:type="character" w:customStyle="1" w:styleId="ListLabel2531">
    <w:name w:val="ListLabel 2531"/>
    <w:qFormat/>
    <w:rPr>
      <w:lang w:val="sr-Latn-RS"/>
    </w:rPr>
  </w:style>
  <w:style w:type="character" w:customStyle="1" w:styleId="ListLabel2532">
    <w:name w:val="ListLabel 2532"/>
    <w:qFormat/>
    <w:rPr>
      <w:lang w:val="sr-Latn-RS"/>
    </w:rPr>
  </w:style>
  <w:style w:type="character" w:customStyle="1" w:styleId="ListLabel2533">
    <w:name w:val="ListLabel 2533"/>
    <w:qFormat/>
    <w:rPr>
      <w:lang w:val="sr-Latn-RS"/>
    </w:rPr>
  </w:style>
  <w:style w:type="character" w:customStyle="1" w:styleId="ListLabel2534">
    <w:name w:val="ListLabel 2534"/>
    <w:qFormat/>
    <w:rPr>
      <w:lang w:val="sr-Latn-RS"/>
    </w:rPr>
  </w:style>
  <w:style w:type="character" w:customStyle="1" w:styleId="ListLabel2535">
    <w:name w:val="ListLabel 2535"/>
    <w:qFormat/>
    <w:rPr>
      <w:lang w:val="sr-Latn-RS"/>
    </w:rPr>
  </w:style>
  <w:style w:type="character" w:customStyle="1" w:styleId="ListLabel2536">
    <w:name w:val="ListLabel 2536"/>
    <w:qFormat/>
    <w:rPr>
      <w:lang w:val="sr-Latn-RS"/>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Open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Open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Open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Open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Open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Open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OpenSymbol"/>
    </w:rPr>
  </w:style>
  <w:style w:type="character" w:customStyle="1" w:styleId="ListLabel2564">
    <w:name w:val="ListLabel 2564"/>
    <w:qFormat/>
    <w:rPr>
      <w:rFonts w:cs="Courier New"/>
    </w:rPr>
  </w:style>
  <w:style w:type="character" w:customStyle="1" w:styleId="ListLabel2565">
    <w:name w:val="ListLabel 2565"/>
    <w:qFormat/>
    <w:rPr>
      <w:rFonts w:cs="Courier New"/>
    </w:rPr>
  </w:style>
  <w:style w:type="character" w:customStyle="1" w:styleId="ListLabel2566">
    <w:name w:val="ListLabel 2566"/>
    <w:qFormat/>
    <w:rPr>
      <w:rFonts w:cs="Courier New"/>
    </w:rPr>
  </w:style>
  <w:style w:type="character" w:customStyle="1" w:styleId="ListLabel2567">
    <w:name w:val="ListLabel 2567"/>
    <w:qFormat/>
    <w:rPr>
      <w:rFonts w:cs="Symbol"/>
    </w:rPr>
  </w:style>
  <w:style w:type="character" w:customStyle="1" w:styleId="ListLabel2568">
    <w:name w:val="ListLabel 2568"/>
    <w:qFormat/>
    <w:rPr>
      <w:rFonts w:cs="Courier New"/>
    </w:rPr>
  </w:style>
  <w:style w:type="character" w:customStyle="1" w:styleId="ListLabel2569">
    <w:name w:val="ListLabel 2569"/>
    <w:qFormat/>
    <w:rPr>
      <w:rFonts w:cs="Wingdings"/>
    </w:rPr>
  </w:style>
  <w:style w:type="character" w:customStyle="1" w:styleId="ListLabel2570">
    <w:name w:val="ListLabel 2570"/>
    <w:qFormat/>
    <w:rPr>
      <w:rFonts w:cs="Symbol"/>
    </w:rPr>
  </w:style>
  <w:style w:type="character" w:customStyle="1" w:styleId="ListLabel2571">
    <w:name w:val="ListLabel 2571"/>
    <w:qFormat/>
    <w:rPr>
      <w:rFonts w:cs="Courier New"/>
    </w:rPr>
  </w:style>
  <w:style w:type="character" w:customStyle="1" w:styleId="ListLabel2572">
    <w:name w:val="ListLabel 2572"/>
    <w:qFormat/>
    <w:rPr>
      <w:rFonts w:cs="Wingdings"/>
    </w:rPr>
  </w:style>
  <w:style w:type="character" w:customStyle="1" w:styleId="ListLabel2573">
    <w:name w:val="ListLabel 2573"/>
    <w:qFormat/>
    <w:rPr>
      <w:rFonts w:cs="Symbol"/>
    </w:rPr>
  </w:style>
  <w:style w:type="character" w:customStyle="1" w:styleId="ListLabel2574">
    <w:name w:val="ListLabel 2574"/>
    <w:qFormat/>
    <w:rPr>
      <w:rFonts w:cs="Courier New"/>
    </w:rPr>
  </w:style>
  <w:style w:type="character" w:customStyle="1" w:styleId="ListLabel2575">
    <w:name w:val="ListLabel 2575"/>
    <w:qFormat/>
    <w:rPr>
      <w:rFonts w:cs="Wingdings"/>
    </w:rPr>
  </w:style>
  <w:style w:type="character" w:customStyle="1" w:styleId="ListLabel2576">
    <w:name w:val="ListLabel 2576"/>
    <w:qFormat/>
  </w:style>
  <w:style w:type="character" w:customStyle="1" w:styleId="ListLabel2577">
    <w:name w:val="ListLabel 2577"/>
    <w:qFormat/>
  </w:style>
  <w:style w:type="character" w:customStyle="1" w:styleId="ListLabel2578">
    <w:name w:val="ListLabel 2578"/>
    <w:qFormat/>
    <w:rPr>
      <w:i/>
      <w:iCs/>
      <w:lang w:bidi="ar-SA"/>
    </w:rPr>
  </w:style>
  <w:style w:type="character" w:customStyle="1" w:styleId="ListLabel2579">
    <w:name w:val="ListLabel 2579"/>
    <w:qFormat/>
    <w:rPr>
      <w:sz w:val="20"/>
    </w:rPr>
  </w:style>
  <w:style w:type="character" w:customStyle="1" w:styleId="ListLabel2580">
    <w:name w:val="ListLabel 2580"/>
    <w:qFormat/>
    <w:rPr>
      <w:lang w:val="sr-Latn-RS"/>
    </w:rPr>
  </w:style>
  <w:style w:type="character" w:customStyle="1" w:styleId="ListLabel2581">
    <w:name w:val="ListLabel 2581"/>
    <w:qFormat/>
    <w:rPr>
      <w:rFonts w:cs="Arial"/>
      <w:sz w:val="20"/>
    </w:rPr>
  </w:style>
  <w:style w:type="character" w:customStyle="1" w:styleId="ListLabel2582">
    <w:name w:val="ListLabel 2582"/>
    <w:qFormat/>
    <w:rPr>
      <w:rFonts w:cs="Symbol"/>
      <w:i/>
      <w:iCs/>
    </w:rPr>
  </w:style>
  <w:style w:type="character" w:customStyle="1" w:styleId="ListLabel2583">
    <w:name w:val="ListLabel 2583"/>
    <w:qFormat/>
    <w:rPr>
      <w:lang w:val="sr-Latn-RS"/>
    </w:rPr>
  </w:style>
  <w:style w:type="character" w:customStyle="1" w:styleId="ListLabel2584">
    <w:name w:val="ListLabel 2584"/>
    <w:qFormat/>
    <w:rPr>
      <w:lang w:val="sr-Latn-RS"/>
    </w:rPr>
  </w:style>
  <w:style w:type="character" w:customStyle="1" w:styleId="ListLabel2585">
    <w:name w:val="ListLabel 2585"/>
    <w:qFormat/>
    <w:rPr>
      <w:lang w:val="sr-Latn-RS"/>
    </w:rPr>
  </w:style>
  <w:style w:type="character" w:customStyle="1" w:styleId="ListLabel2586">
    <w:name w:val="ListLabel 2586"/>
    <w:qFormat/>
    <w:rPr>
      <w:lang w:val="sr-Latn-RS"/>
    </w:rPr>
  </w:style>
  <w:style w:type="character" w:customStyle="1" w:styleId="ListLabel2587">
    <w:name w:val="ListLabel 2587"/>
    <w:qFormat/>
    <w:rPr>
      <w:lang w:val="sr-Latn-RS"/>
    </w:rPr>
  </w:style>
  <w:style w:type="character" w:customStyle="1" w:styleId="ListLabel2588">
    <w:name w:val="ListLabel 2588"/>
    <w:qFormat/>
    <w:rPr>
      <w:lang w:val="sr-Latn-RS"/>
    </w:rPr>
  </w:style>
  <w:style w:type="character" w:customStyle="1" w:styleId="ListLabel2589">
    <w:name w:val="ListLabel 2589"/>
    <w:qFormat/>
    <w:rPr>
      <w:lang w:val="sr-Latn-RS"/>
    </w:rPr>
  </w:style>
  <w:style w:type="character" w:customStyle="1" w:styleId="ListLabel2590">
    <w:name w:val="ListLabel 2590"/>
    <w:qFormat/>
    <w:rPr>
      <w:lang w:val="sr-Latn-RS"/>
    </w:rPr>
  </w:style>
  <w:style w:type="character" w:customStyle="1" w:styleId="ListLabel2591">
    <w:name w:val="ListLabel 2591"/>
    <w:qFormat/>
    <w:rPr>
      <w:rFonts w:cs="OpenSymbol"/>
    </w:rPr>
  </w:style>
  <w:style w:type="character" w:customStyle="1" w:styleId="ListLabel2592">
    <w:name w:val="ListLabel 2592"/>
    <w:qFormat/>
    <w:rPr>
      <w:rFonts w:cs="OpenSymbol"/>
    </w:rPr>
  </w:style>
  <w:style w:type="character" w:customStyle="1" w:styleId="ListLabel2593">
    <w:name w:val="ListLabel 2593"/>
    <w:qFormat/>
    <w:rPr>
      <w:rFonts w:cs="OpenSymbol"/>
    </w:rPr>
  </w:style>
  <w:style w:type="character" w:customStyle="1" w:styleId="ListLabel2594">
    <w:name w:val="ListLabel 2594"/>
    <w:qFormat/>
    <w:rPr>
      <w:rFonts w:cs="OpenSymbol"/>
    </w:rPr>
  </w:style>
  <w:style w:type="character" w:customStyle="1" w:styleId="ListLabel2595">
    <w:name w:val="ListLabel 2595"/>
    <w:qFormat/>
    <w:rPr>
      <w:rFonts w:cs="OpenSymbol"/>
    </w:rPr>
  </w:style>
  <w:style w:type="character" w:customStyle="1" w:styleId="ListLabel2596">
    <w:name w:val="ListLabel 2596"/>
    <w:qFormat/>
    <w:rPr>
      <w:rFonts w:cs="OpenSymbol"/>
    </w:rPr>
  </w:style>
  <w:style w:type="character" w:customStyle="1" w:styleId="ListLabel2597">
    <w:name w:val="ListLabel 2597"/>
    <w:qFormat/>
    <w:rPr>
      <w:rFonts w:cs="OpenSymbol"/>
    </w:rPr>
  </w:style>
  <w:style w:type="character" w:customStyle="1" w:styleId="ListLabel2598">
    <w:name w:val="ListLabel 2598"/>
    <w:qFormat/>
    <w:rPr>
      <w:rFonts w:cs="OpenSymbol"/>
    </w:rPr>
  </w:style>
  <w:style w:type="character" w:customStyle="1" w:styleId="ListLabel2599">
    <w:name w:val="ListLabel 2599"/>
    <w:qFormat/>
    <w:rPr>
      <w:rFonts w:cs="OpenSymbol"/>
    </w:rPr>
  </w:style>
  <w:style w:type="character" w:customStyle="1" w:styleId="ListLabel2600">
    <w:name w:val="ListLabel 2600"/>
    <w:qFormat/>
    <w:rPr>
      <w:rFonts w:cs="OpenSymbol"/>
    </w:rPr>
  </w:style>
  <w:style w:type="character" w:customStyle="1" w:styleId="ListLabel2601">
    <w:name w:val="ListLabel 2601"/>
    <w:qFormat/>
    <w:rPr>
      <w:rFonts w:cs="OpenSymbol"/>
    </w:rPr>
  </w:style>
  <w:style w:type="character" w:customStyle="1" w:styleId="ListLabel2602">
    <w:name w:val="ListLabel 2602"/>
    <w:qFormat/>
    <w:rPr>
      <w:rFonts w:cs="OpenSymbol"/>
    </w:rPr>
  </w:style>
  <w:style w:type="character" w:customStyle="1" w:styleId="ListLabel2603">
    <w:name w:val="ListLabel 2603"/>
    <w:qFormat/>
    <w:rPr>
      <w:rFonts w:cs="OpenSymbol"/>
    </w:rPr>
  </w:style>
  <w:style w:type="character" w:customStyle="1" w:styleId="ListLabel2604">
    <w:name w:val="ListLabel 2604"/>
    <w:qFormat/>
    <w:rPr>
      <w:rFonts w:cs="OpenSymbol"/>
    </w:rPr>
  </w:style>
  <w:style w:type="character" w:customStyle="1" w:styleId="ListLabel2605">
    <w:name w:val="ListLabel 2605"/>
    <w:qFormat/>
    <w:rPr>
      <w:rFonts w:cs="OpenSymbol"/>
    </w:rPr>
  </w:style>
  <w:style w:type="character" w:customStyle="1" w:styleId="ListLabel2606">
    <w:name w:val="ListLabel 2606"/>
    <w:qFormat/>
    <w:rPr>
      <w:rFonts w:cs="OpenSymbol"/>
    </w:rPr>
  </w:style>
  <w:style w:type="character" w:customStyle="1" w:styleId="ListLabel2607">
    <w:name w:val="ListLabel 2607"/>
    <w:qFormat/>
    <w:rPr>
      <w:rFonts w:cs="OpenSymbol"/>
    </w:rPr>
  </w:style>
  <w:style w:type="character" w:customStyle="1" w:styleId="ListLabel2608">
    <w:name w:val="ListLabel 2608"/>
    <w:qFormat/>
    <w:rPr>
      <w:rFonts w:cs="OpenSymbol"/>
    </w:rPr>
  </w:style>
  <w:style w:type="character" w:customStyle="1" w:styleId="ListLabel2609">
    <w:name w:val="ListLabel 2609"/>
    <w:qFormat/>
    <w:rPr>
      <w:rFonts w:cs="OpenSymbol"/>
    </w:rPr>
  </w:style>
  <w:style w:type="character" w:customStyle="1" w:styleId="ListLabel2610">
    <w:name w:val="ListLabel 2610"/>
    <w:qFormat/>
    <w:rPr>
      <w:rFonts w:cs="OpenSymbol"/>
    </w:rPr>
  </w:style>
  <w:style w:type="character" w:customStyle="1" w:styleId="ListLabel2611">
    <w:name w:val="ListLabel 2611"/>
    <w:qFormat/>
    <w:rPr>
      <w:rFonts w:cs="OpenSymbol"/>
    </w:rPr>
  </w:style>
  <w:style w:type="character" w:customStyle="1" w:styleId="ListLabel2612">
    <w:name w:val="ListLabel 2612"/>
    <w:qFormat/>
    <w:rPr>
      <w:rFonts w:cs="OpenSymbol"/>
    </w:rPr>
  </w:style>
  <w:style w:type="character" w:customStyle="1" w:styleId="ListLabel2613">
    <w:name w:val="ListLabel 2613"/>
    <w:qFormat/>
    <w:rPr>
      <w:rFonts w:cs="OpenSymbol"/>
    </w:rPr>
  </w:style>
  <w:style w:type="character" w:customStyle="1" w:styleId="ListLabel2614">
    <w:name w:val="ListLabel 2614"/>
    <w:qFormat/>
    <w:rPr>
      <w:rFonts w:cs="OpenSymbol"/>
    </w:rPr>
  </w:style>
  <w:style w:type="character" w:customStyle="1" w:styleId="ListLabel2615">
    <w:name w:val="ListLabel 2615"/>
    <w:qFormat/>
    <w:rPr>
      <w:rFonts w:cs="OpenSymbol"/>
    </w:rPr>
  </w:style>
  <w:style w:type="character" w:customStyle="1" w:styleId="ListLabel2616">
    <w:name w:val="ListLabel 2616"/>
    <w:qFormat/>
    <w:rPr>
      <w:rFonts w:cs="OpenSymbol"/>
    </w:rPr>
  </w:style>
  <w:style w:type="character" w:customStyle="1" w:styleId="ListLabel2617">
    <w:name w:val="ListLabel 2617"/>
    <w:qFormat/>
    <w:rPr>
      <w:rFonts w:cs="OpenSymbol"/>
    </w:rPr>
  </w:style>
  <w:style w:type="character" w:customStyle="1" w:styleId="ListLabel2618">
    <w:name w:val="ListLabel 2618"/>
    <w:qFormat/>
    <w:rPr>
      <w:rFonts w:cs="Symbol"/>
    </w:rPr>
  </w:style>
  <w:style w:type="character" w:customStyle="1" w:styleId="ListLabel2619">
    <w:name w:val="ListLabel 2619"/>
    <w:qFormat/>
    <w:rPr>
      <w:rFonts w:cs="Courier New"/>
    </w:rPr>
  </w:style>
  <w:style w:type="character" w:customStyle="1" w:styleId="ListLabel2620">
    <w:name w:val="ListLabel 2620"/>
    <w:qFormat/>
    <w:rPr>
      <w:rFonts w:cs="Wingdings"/>
    </w:rPr>
  </w:style>
  <w:style w:type="character" w:customStyle="1" w:styleId="ListLabel2621">
    <w:name w:val="ListLabel 2621"/>
    <w:qFormat/>
    <w:rPr>
      <w:rFonts w:cs="Symbol"/>
    </w:rPr>
  </w:style>
  <w:style w:type="character" w:customStyle="1" w:styleId="ListLabel2622">
    <w:name w:val="ListLabel 2622"/>
    <w:qFormat/>
    <w:rPr>
      <w:rFonts w:cs="Courier New"/>
    </w:rPr>
  </w:style>
  <w:style w:type="character" w:customStyle="1" w:styleId="ListLabel2623">
    <w:name w:val="ListLabel 2623"/>
    <w:qFormat/>
    <w:rPr>
      <w:rFonts w:cs="Wingdings"/>
    </w:rPr>
  </w:style>
  <w:style w:type="character" w:customStyle="1" w:styleId="ListLabel2624">
    <w:name w:val="ListLabel 2624"/>
    <w:qFormat/>
    <w:rPr>
      <w:rFonts w:cs="Symbol"/>
    </w:rPr>
  </w:style>
  <w:style w:type="character" w:customStyle="1" w:styleId="ListLabel2625">
    <w:name w:val="ListLabel 2625"/>
    <w:qFormat/>
    <w:rPr>
      <w:rFonts w:cs="Courier New"/>
    </w:rPr>
  </w:style>
  <w:style w:type="character" w:customStyle="1" w:styleId="ListLabel2626">
    <w:name w:val="ListLabel 2626"/>
    <w:qFormat/>
    <w:rPr>
      <w:rFonts w:cs="Wingdings"/>
    </w:rPr>
  </w:style>
  <w:style w:type="character" w:customStyle="1" w:styleId="ListLabel2627">
    <w:name w:val="ListLabel 2627"/>
    <w:qFormat/>
  </w:style>
  <w:style w:type="character" w:customStyle="1" w:styleId="ListLabel2628">
    <w:name w:val="ListLabel 2628"/>
    <w:qFormat/>
    <w:rPr>
      <w:i/>
      <w:iCs/>
      <w:lang w:bidi="ar-SA"/>
    </w:rPr>
  </w:style>
  <w:style w:type="character" w:customStyle="1" w:styleId="ListLabel2629">
    <w:name w:val="ListLabel 2629"/>
    <w:qFormat/>
    <w:rPr>
      <w:sz w:val="20"/>
    </w:rPr>
  </w:style>
  <w:style w:type="character" w:customStyle="1" w:styleId="pl-k">
    <w:name w:val="pl-k"/>
    <w:basedOn w:val="DefaultParagraphFont"/>
    <w:qFormat/>
    <w:rsid w:val="00C97726"/>
  </w:style>
  <w:style w:type="character" w:customStyle="1" w:styleId="pl-c1">
    <w:name w:val="pl-c1"/>
    <w:basedOn w:val="DefaultParagraphFont"/>
    <w:qFormat/>
    <w:rsid w:val="00C97726"/>
  </w:style>
  <w:style w:type="character" w:customStyle="1" w:styleId="pl-en">
    <w:name w:val="pl-en"/>
    <w:basedOn w:val="DefaultParagraphFont"/>
    <w:qFormat/>
    <w:rsid w:val="00C97726"/>
  </w:style>
  <w:style w:type="character" w:customStyle="1" w:styleId="pl-smi">
    <w:name w:val="pl-smi"/>
    <w:basedOn w:val="DefaultParagraphFont"/>
    <w:qFormat/>
    <w:rsid w:val="00C97726"/>
  </w:style>
  <w:style w:type="character" w:customStyle="1" w:styleId="pl-s">
    <w:name w:val="pl-s"/>
    <w:basedOn w:val="DefaultParagraphFont"/>
    <w:qFormat/>
    <w:rsid w:val="00C97726"/>
  </w:style>
  <w:style w:type="character" w:customStyle="1" w:styleId="pl-pds">
    <w:name w:val="pl-pds"/>
    <w:basedOn w:val="DefaultParagraphFont"/>
    <w:qFormat/>
    <w:rsid w:val="00C97726"/>
  </w:style>
  <w:style w:type="character" w:customStyle="1" w:styleId="ListLabel2630">
    <w:name w:val="ListLabel 2630"/>
    <w:qFormat/>
    <w:rPr>
      <w:lang w:val="sr-Latn-RS"/>
    </w:rPr>
  </w:style>
  <w:style w:type="character" w:customStyle="1" w:styleId="ListLabel2631">
    <w:name w:val="ListLabel 2631"/>
    <w:qFormat/>
    <w:rPr>
      <w:rFonts w:cs="Arial"/>
      <w:sz w:val="20"/>
    </w:rPr>
  </w:style>
  <w:style w:type="character" w:customStyle="1" w:styleId="ListLabel2632">
    <w:name w:val="ListLabel 2632"/>
    <w:qFormat/>
    <w:rPr>
      <w:rFonts w:cs="Symbol"/>
      <w:i/>
      <w:iCs/>
    </w:rPr>
  </w:style>
  <w:style w:type="character" w:customStyle="1" w:styleId="ListLabel2633">
    <w:name w:val="ListLabel 2633"/>
    <w:qFormat/>
    <w:rPr>
      <w:lang w:val="sr-Latn-RS"/>
    </w:rPr>
  </w:style>
  <w:style w:type="character" w:customStyle="1" w:styleId="ListLabel2634">
    <w:name w:val="ListLabel 2634"/>
    <w:qFormat/>
    <w:rPr>
      <w:lang w:val="sr-Latn-RS"/>
    </w:rPr>
  </w:style>
  <w:style w:type="character" w:customStyle="1" w:styleId="ListLabel2635">
    <w:name w:val="ListLabel 2635"/>
    <w:qFormat/>
    <w:rPr>
      <w:lang w:val="sr-Latn-RS"/>
    </w:rPr>
  </w:style>
  <w:style w:type="character" w:customStyle="1" w:styleId="ListLabel2636">
    <w:name w:val="ListLabel 2636"/>
    <w:qFormat/>
    <w:rPr>
      <w:lang w:val="sr-Latn-RS"/>
    </w:rPr>
  </w:style>
  <w:style w:type="character" w:customStyle="1" w:styleId="ListLabel2637">
    <w:name w:val="ListLabel 2637"/>
    <w:qFormat/>
    <w:rPr>
      <w:lang w:val="sr-Latn-RS"/>
    </w:rPr>
  </w:style>
  <w:style w:type="character" w:customStyle="1" w:styleId="ListLabel2638">
    <w:name w:val="ListLabel 2638"/>
    <w:qFormat/>
    <w:rPr>
      <w:lang w:val="sr-Latn-RS"/>
    </w:rPr>
  </w:style>
  <w:style w:type="character" w:customStyle="1" w:styleId="ListLabel2639">
    <w:name w:val="ListLabel 2639"/>
    <w:qFormat/>
    <w:rPr>
      <w:lang w:val="sr-Latn-RS"/>
    </w:rPr>
  </w:style>
  <w:style w:type="character" w:customStyle="1" w:styleId="ListLabel2640">
    <w:name w:val="ListLabel 2640"/>
    <w:qFormat/>
    <w:rPr>
      <w:lang w:val="sr-Latn-RS"/>
    </w:rPr>
  </w:style>
  <w:style w:type="character" w:customStyle="1" w:styleId="ListLabel2641">
    <w:name w:val="ListLabel 2641"/>
    <w:qFormat/>
    <w:rPr>
      <w:rFonts w:ascii="Times New Roman" w:hAnsi="Times New Roman" w:cs="OpenSymbol"/>
      <w:sz w:val="24"/>
    </w:rPr>
  </w:style>
  <w:style w:type="character" w:customStyle="1" w:styleId="ListLabel2642">
    <w:name w:val="ListLabel 2642"/>
    <w:qFormat/>
    <w:rPr>
      <w:rFonts w:cs="OpenSymbol"/>
    </w:rPr>
  </w:style>
  <w:style w:type="character" w:customStyle="1" w:styleId="ListLabel2643">
    <w:name w:val="ListLabel 2643"/>
    <w:qFormat/>
    <w:rPr>
      <w:rFonts w:cs="OpenSymbol"/>
    </w:rPr>
  </w:style>
  <w:style w:type="character" w:customStyle="1" w:styleId="ListLabel2644">
    <w:name w:val="ListLabel 2644"/>
    <w:qFormat/>
    <w:rPr>
      <w:rFonts w:cs="OpenSymbol"/>
    </w:rPr>
  </w:style>
  <w:style w:type="character" w:customStyle="1" w:styleId="ListLabel2645">
    <w:name w:val="ListLabel 2645"/>
    <w:qFormat/>
    <w:rPr>
      <w:rFonts w:cs="OpenSymbol"/>
    </w:rPr>
  </w:style>
  <w:style w:type="character" w:customStyle="1" w:styleId="ListLabel2646">
    <w:name w:val="ListLabel 2646"/>
    <w:qFormat/>
    <w:rPr>
      <w:rFonts w:cs="OpenSymbol"/>
    </w:rPr>
  </w:style>
  <w:style w:type="character" w:customStyle="1" w:styleId="ListLabel2647">
    <w:name w:val="ListLabel 2647"/>
    <w:qFormat/>
    <w:rPr>
      <w:rFonts w:cs="OpenSymbol"/>
    </w:rPr>
  </w:style>
  <w:style w:type="character" w:customStyle="1" w:styleId="ListLabel2648">
    <w:name w:val="ListLabel 2648"/>
    <w:qFormat/>
    <w:rPr>
      <w:rFonts w:cs="OpenSymbol"/>
    </w:rPr>
  </w:style>
  <w:style w:type="character" w:customStyle="1" w:styleId="ListLabel2649">
    <w:name w:val="ListLabel 2649"/>
    <w:qFormat/>
    <w:rPr>
      <w:rFonts w:cs="OpenSymbol"/>
    </w:rPr>
  </w:style>
  <w:style w:type="character" w:customStyle="1" w:styleId="ListLabel2650">
    <w:name w:val="ListLabel 2650"/>
    <w:qFormat/>
    <w:rPr>
      <w:rFonts w:ascii="Times New Roman" w:hAnsi="Times New Roman" w:cs="OpenSymbol"/>
      <w:sz w:val="24"/>
    </w:rPr>
  </w:style>
  <w:style w:type="character" w:customStyle="1" w:styleId="ListLabel2651">
    <w:name w:val="ListLabel 2651"/>
    <w:qFormat/>
    <w:rPr>
      <w:rFonts w:cs="OpenSymbol"/>
    </w:rPr>
  </w:style>
  <w:style w:type="character" w:customStyle="1" w:styleId="ListLabel2652">
    <w:name w:val="ListLabel 2652"/>
    <w:qFormat/>
    <w:rPr>
      <w:rFonts w:cs="OpenSymbol"/>
    </w:rPr>
  </w:style>
  <w:style w:type="character" w:customStyle="1" w:styleId="ListLabel2653">
    <w:name w:val="ListLabel 2653"/>
    <w:qFormat/>
    <w:rPr>
      <w:rFonts w:cs="Open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Open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Open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ascii="Times New Roman" w:hAnsi="Times New Roman" w:cs="Symbol"/>
      <w:sz w:val="24"/>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style>
  <w:style w:type="character" w:customStyle="1" w:styleId="ListLabel2678">
    <w:name w:val="ListLabel 2678"/>
    <w:qFormat/>
    <w:rPr>
      <w:i/>
      <w:iCs/>
      <w:lang w:bidi="ar-SA"/>
    </w:rPr>
  </w:style>
  <w:style w:type="character" w:customStyle="1" w:styleId="ListLabel2679">
    <w:name w:val="ListLabel 2679"/>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next w:val="Normal"/>
    <w:uiPriority w:val="35"/>
    <w:unhideWhenUsed/>
    <w:qFormat/>
    <w:rsid w:val="003B7D4A"/>
    <w:pPr>
      <w:spacing w:before="0" w:after="200" w:line="240" w:lineRule="auto"/>
    </w:pPr>
    <w:rPr>
      <w:b/>
      <w:bCs/>
      <w:color w:val="4F81BD" w:themeColor="accent1"/>
      <w:sz w:val="18"/>
      <w:szCs w:val="18"/>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D45AC6"/>
    <w:pPr>
      <w:spacing w:line="240" w:lineRule="auto"/>
    </w:pPr>
    <w:rPr>
      <w:rFonts w:ascii="Tahoma" w:hAnsi="Tahoma" w:cs="Tahoma"/>
      <w:sz w:val="16"/>
      <w:szCs w:val="16"/>
    </w:rPr>
  </w:style>
  <w:style w:type="paragraph" w:styleId="Title">
    <w:name w:val="Title"/>
    <w:basedOn w:val="Normal"/>
    <w:next w:val="Normal"/>
    <w:link w:val="TitleChar"/>
    <w:uiPriority w:val="10"/>
    <w:qFormat/>
    <w:rsid w:val="002639E8"/>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NormalWeb">
    <w:name w:val="Normal (Web)"/>
    <w:basedOn w:val="Normal"/>
    <w:uiPriority w:val="99"/>
    <w:unhideWhenUsed/>
    <w:qFormat/>
    <w:rsid w:val="002639E8"/>
    <w:pPr>
      <w:spacing w:beforeAutospacing="1" w:afterAutospacing="1" w:line="240" w:lineRule="auto"/>
      <w:jc w:val="left"/>
    </w:pPr>
    <w:rPr>
      <w:color w:val="auto"/>
      <w:szCs w:val="24"/>
      <w:lang w:bidi="ar-SA"/>
    </w:rPr>
  </w:style>
  <w:style w:type="paragraph" w:styleId="ListParagraph">
    <w:name w:val="List Paragraph"/>
    <w:basedOn w:val="Normal"/>
    <w:uiPriority w:val="34"/>
    <w:qFormat/>
    <w:rsid w:val="006071C7"/>
    <w:pPr>
      <w:ind w:left="720"/>
      <w:contextualSpacing/>
    </w:pPr>
  </w:style>
  <w:style w:type="paragraph" w:styleId="TOC1">
    <w:name w:val="toc 1"/>
    <w:basedOn w:val="Normal"/>
    <w:next w:val="Normal"/>
    <w:autoRedefine/>
    <w:uiPriority w:val="39"/>
    <w:unhideWhenUsed/>
    <w:rsid w:val="00AB6A08"/>
    <w:pPr>
      <w:spacing w:after="100"/>
    </w:pPr>
  </w:style>
  <w:style w:type="paragraph" w:styleId="TOC2">
    <w:name w:val="toc 2"/>
    <w:basedOn w:val="Normal"/>
    <w:next w:val="Normal"/>
    <w:autoRedefine/>
    <w:uiPriority w:val="39"/>
    <w:unhideWhenUsed/>
    <w:rsid w:val="00AB6A08"/>
    <w:pPr>
      <w:spacing w:after="100"/>
      <w:ind w:left="240"/>
    </w:pPr>
  </w:style>
  <w:style w:type="paragraph" w:styleId="TOC3">
    <w:name w:val="toc 3"/>
    <w:basedOn w:val="Normal"/>
    <w:next w:val="Normal"/>
    <w:autoRedefine/>
    <w:uiPriority w:val="39"/>
    <w:unhideWhenUsed/>
    <w:rsid w:val="00AB6A08"/>
    <w:pPr>
      <w:spacing w:after="100"/>
      <w:ind w:left="480"/>
    </w:pPr>
  </w:style>
  <w:style w:type="paragraph" w:styleId="Header">
    <w:name w:val="header"/>
    <w:basedOn w:val="Normal"/>
    <w:link w:val="HeaderChar"/>
    <w:uiPriority w:val="99"/>
    <w:unhideWhenUsed/>
    <w:rsid w:val="006A1EC9"/>
    <w:pPr>
      <w:tabs>
        <w:tab w:val="center" w:pos="4680"/>
        <w:tab w:val="right" w:pos="9360"/>
      </w:tabs>
      <w:spacing w:before="0" w:line="240" w:lineRule="auto"/>
    </w:pPr>
  </w:style>
  <w:style w:type="paragraph" w:styleId="Footer">
    <w:name w:val="footer"/>
    <w:basedOn w:val="Normal"/>
    <w:link w:val="FooterChar"/>
    <w:uiPriority w:val="99"/>
    <w:unhideWhenUsed/>
    <w:rsid w:val="006A1EC9"/>
    <w:pPr>
      <w:tabs>
        <w:tab w:val="center" w:pos="4680"/>
        <w:tab w:val="right" w:pos="9360"/>
      </w:tabs>
      <w:spacing w:before="0" w:line="240" w:lineRule="auto"/>
    </w:pPr>
  </w:style>
  <w:style w:type="paragraph" w:customStyle="1" w:styleId="western">
    <w:name w:val="western"/>
    <w:basedOn w:val="Normal"/>
    <w:qFormat/>
    <w:rsid w:val="004F30F7"/>
    <w:pPr>
      <w:spacing w:before="115" w:line="240" w:lineRule="auto"/>
      <w:jc w:val="left"/>
    </w:pPr>
    <w:rPr>
      <w:rFonts w:ascii="CHelvPlain" w:hAnsi="CHelvPlain"/>
      <w:color w:val="000000"/>
      <w:lang w:bidi="ar-SA"/>
    </w:rPr>
  </w:style>
  <w:style w:type="paragraph" w:styleId="TOCHeading">
    <w:name w:val="TOC Heading"/>
    <w:basedOn w:val="Heading1"/>
    <w:next w:val="Normal"/>
    <w:uiPriority w:val="39"/>
    <w:unhideWhenUsed/>
    <w:qFormat/>
    <w:rsid w:val="00941872"/>
    <w:pPr>
      <w:numPr>
        <w:numId w:val="0"/>
      </w:numPr>
      <w:spacing w:line="276" w:lineRule="auto"/>
      <w:jc w:val="left"/>
    </w:pPr>
    <w:rPr>
      <w:lang w:bidi="ar-SA"/>
    </w:rPr>
  </w:style>
  <w:style w:type="paragraph" w:styleId="HTMLPreformatted">
    <w:name w:val="HTML Preformatted"/>
    <w:basedOn w:val="Normal"/>
    <w:link w:val="HTMLPreformattedChar"/>
    <w:uiPriority w:val="99"/>
    <w:semiHidden/>
    <w:unhideWhenUsed/>
    <w:qFormat/>
    <w:rsid w:val="007625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color w:val="auto"/>
      <w:lang w:eastAsia="sr-Latn-RS" w:bidi="ar-SA"/>
    </w:rPr>
  </w:style>
  <w:style w:type="paragraph" w:customStyle="1" w:styleId="obicantext">
    <w:name w:val="obican text"/>
    <w:basedOn w:val="Normal"/>
    <w:qFormat/>
    <w:rsid w:val="00B909E0"/>
    <w:pPr>
      <w:spacing w:before="0" w:after="240"/>
    </w:pPr>
    <w:rPr>
      <w:rFonts w:ascii="Times New Roman" w:hAnsi="Times New Roman"/>
      <w:color w:val="000000" w:themeColor="text1"/>
      <w:sz w:val="24"/>
      <w:szCs w:val="24"/>
    </w:rPr>
  </w:style>
  <w:style w:type="paragraph" w:customStyle="1" w:styleId="obicantextsastavkama">
    <w:name w:val="obican text sa stavkama"/>
    <w:basedOn w:val="obicantext"/>
    <w:qFormat/>
    <w:rsid w:val="00D2664A"/>
    <w:pPr>
      <w:spacing w:before="120" w:after="120"/>
    </w:pPr>
    <w:rPr>
      <w:rFonts w:cs="Consolas"/>
      <w:szCs w:val="18"/>
    </w:rPr>
  </w:style>
  <w:style w:type="paragraph" w:customStyle="1" w:styleId="naslovslike">
    <w:name w:val="naslov slike"/>
    <w:basedOn w:val="Normal"/>
    <w:qFormat/>
    <w:rsid w:val="00B45D2B"/>
    <w:pPr>
      <w:spacing w:before="0" w:after="240"/>
      <w:ind w:left="720" w:firstLine="720"/>
      <w:jc w:val="left"/>
    </w:pPr>
    <w:rPr>
      <w:rFonts w:ascii="Times New Roman" w:hAnsi="Times New Roman"/>
      <w:b/>
      <w:color w:val="365F91" w:themeColor="accent1" w:themeShade="BF"/>
      <w:szCs w:val="24"/>
      <w:lang w:bidi="ar-SA"/>
    </w:rPr>
  </w:style>
  <w:style w:type="paragraph" w:customStyle="1" w:styleId="kod">
    <w:name w:val="kod"/>
    <w:basedOn w:val="Normal"/>
    <w:qFormat/>
    <w:rsid w:val="00222695"/>
    <w:pPr>
      <w:spacing w:before="0" w:line="240" w:lineRule="auto"/>
      <w:jc w:val="left"/>
    </w:pPr>
    <w:rPr>
      <w:rFonts w:eastAsiaTheme="minorHAnsi" w:cs="Consolas"/>
      <w:color w:val="auto"/>
      <w:sz w:val="19"/>
      <w:szCs w:val="19"/>
      <w:lang w:bidi="ar-SA"/>
    </w:rPr>
  </w:style>
  <w:style w:type="paragraph" w:styleId="CommentText">
    <w:name w:val="annotation text"/>
    <w:basedOn w:val="Normal"/>
    <w:link w:val="CommentTextChar"/>
    <w:uiPriority w:val="99"/>
    <w:semiHidden/>
    <w:unhideWhenUsed/>
    <w:qFormat/>
    <w:rsid w:val="00DF5461"/>
    <w:pPr>
      <w:spacing w:line="240" w:lineRule="auto"/>
    </w:pPr>
  </w:style>
  <w:style w:type="paragraph" w:styleId="CommentSubject">
    <w:name w:val="annotation subject"/>
    <w:basedOn w:val="CommentText"/>
    <w:link w:val="CommentSubjectChar"/>
    <w:uiPriority w:val="99"/>
    <w:semiHidden/>
    <w:unhideWhenUsed/>
    <w:qFormat/>
    <w:rsid w:val="00DF5461"/>
    <w:rPr>
      <w:b/>
      <w:bCs/>
    </w:rPr>
  </w:style>
  <w:style w:type="paragraph" w:customStyle="1" w:styleId="PreformattedText">
    <w:name w:val="Preformatted Text"/>
    <w:basedOn w:val="Normal"/>
    <w:qFormat/>
    <w:rPr>
      <w:rFonts w:ascii="Liberation Mono" w:eastAsia="Liberation Mono" w:hAnsi="Liberation Mono" w:cs="Liberation Mono"/>
    </w:rPr>
  </w:style>
  <w:style w:type="paragraph" w:styleId="Subtitle">
    <w:name w:val="Subtitle"/>
    <w:basedOn w:val="Heading"/>
    <w:qFormat/>
    <w:pPr>
      <w:spacing w:before="60"/>
      <w:jc w:val="center"/>
    </w:pPr>
    <w:rPr>
      <w:sz w:val="36"/>
      <w:szCs w:val="36"/>
    </w:rPr>
  </w:style>
  <w:style w:type="paragraph" w:customStyle="1" w:styleId="Consolas">
    <w:name w:val="Consolas"/>
    <w:basedOn w:val="obicantext"/>
    <w:qFormat/>
  </w:style>
  <w:style w:type="paragraph" w:customStyle="1" w:styleId="FrameContents">
    <w:name w:val="Frame Contents"/>
    <w:basedOn w:val="Normal"/>
    <w:qFormat/>
  </w:style>
  <w:style w:type="table" w:styleId="TableGrid">
    <w:name w:val="Table Grid"/>
    <w:basedOn w:val="TableNormal"/>
    <w:uiPriority w:val="59"/>
    <w:rsid w:val="001940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1940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1940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List2-Accent5">
    <w:name w:val="Medium List 2 Accent 5"/>
    <w:basedOn w:val="TableNormal"/>
    <w:uiPriority w:val="66"/>
    <w:rsid w:val="001940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Accent1">
    <w:name w:val="Medium Grid 1 Accent 1"/>
    <w:basedOn w:val="TableNormal"/>
    <w:uiPriority w:val="67"/>
    <w:rsid w:val="001940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5">
    <w:name w:val="Medium Grid 1 Accent 5"/>
    <w:basedOn w:val="TableNormal"/>
    <w:uiPriority w:val="67"/>
    <w:rsid w:val="001940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TableGrid1">
    <w:name w:val="Table Grid1"/>
    <w:basedOn w:val="TableNormal"/>
    <w:uiPriority w:val="59"/>
    <w:rsid w:val="00C94E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5F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181044">
      <w:bodyDiv w:val="1"/>
      <w:marLeft w:val="0"/>
      <w:marRight w:val="0"/>
      <w:marTop w:val="0"/>
      <w:marBottom w:val="0"/>
      <w:divBdr>
        <w:top w:val="none" w:sz="0" w:space="0" w:color="auto"/>
        <w:left w:val="none" w:sz="0" w:space="0" w:color="auto"/>
        <w:bottom w:val="none" w:sz="0" w:space="0" w:color="auto"/>
        <w:right w:val="none" w:sz="0" w:space="0" w:color="auto"/>
      </w:divBdr>
    </w:div>
    <w:div w:id="541526361">
      <w:bodyDiv w:val="1"/>
      <w:marLeft w:val="0"/>
      <w:marRight w:val="0"/>
      <w:marTop w:val="0"/>
      <w:marBottom w:val="0"/>
      <w:divBdr>
        <w:top w:val="none" w:sz="0" w:space="0" w:color="auto"/>
        <w:left w:val="none" w:sz="0" w:space="0" w:color="auto"/>
        <w:bottom w:val="none" w:sz="0" w:space="0" w:color="auto"/>
        <w:right w:val="none" w:sz="0" w:space="0" w:color="auto"/>
      </w:divBdr>
    </w:div>
    <w:div w:id="639649031">
      <w:bodyDiv w:val="1"/>
      <w:marLeft w:val="0"/>
      <w:marRight w:val="0"/>
      <w:marTop w:val="0"/>
      <w:marBottom w:val="0"/>
      <w:divBdr>
        <w:top w:val="none" w:sz="0" w:space="0" w:color="auto"/>
        <w:left w:val="none" w:sz="0" w:space="0" w:color="auto"/>
        <w:bottom w:val="none" w:sz="0" w:space="0" w:color="auto"/>
        <w:right w:val="none" w:sz="0" w:space="0" w:color="auto"/>
      </w:divBdr>
    </w:div>
    <w:div w:id="962660579">
      <w:bodyDiv w:val="1"/>
      <w:marLeft w:val="0"/>
      <w:marRight w:val="0"/>
      <w:marTop w:val="0"/>
      <w:marBottom w:val="0"/>
      <w:divBdr>
        <w:top w:val="none" w:sz="0" w:space="0" w:color="auto"/>
        <w:left w:val="none" w:sz="0" w:space="0" w:color="auto"/>
        <w:bottom w:val="none" w:sz="0" w:space="0" w:color="auto"/>
        <w:right w:val="none" w:sz="0" w:space="0" w:color="auto"/>
      </w:divBdr>
    </w:div>
    <w:div w:id="1497067172">
      <w:bodyDiv w:val="1"/>
      <w:marLeft w:val="0"/>
      <w:marRight w:val="0"/>
      <w:marTop w:val="0"/>
      <w:marBottom w:val="0"/>
      <w:divBdr>
        <w:top w:val="none" w:sz="0" w:space="0" w:color="auto"/>
        <w:left w:val="none" w:sz="0" w:space="0" w:color="auto"/>
        <w:bottom w:val="none" w:sz="0" w:space="0" w:color="auto"/>
        <w:right w:val="none" w:sz="0" w:space="0" w:color="auto"/>
      </w:divBdr>
    </w:div>
    <w:div w:id="1649557285">
      <w:bodyDiv w:val="1"/>
      <w:marLeft w:val="0"/>
      <w:marRight w:val="0"/>
      <w:marTop w:val="0"/>
      <w:marBottom w:val="0"/>
      <w:divBdr>
        <w:top w:val="none" w:sz="0" w:space="0" w:color="auto"/>
        <w:left w:val="none" w:sz="0" w:space="0" w:color="auto"/>
        <w:bottom w:val="none" w:sz="0" w:space="0" w:color="auto"/>
        <w:right w:val="none" w:sz="0" w:space="0" w:color="auto"/>
      </w:divBdr>
    </w:div>
    <w:div w:id="1972516461">
      <w:bodyDiv w:val="1"/>
      <w:marLeft w:val="0"/>
      <w:marRight w:val="0"/>
      <w:marTop w:val="0"/>
      <w:marBottom w:val="0"/>
      <w:divBdr>
        <w:top w:val="none" w:sz="0" w:space="0" w:color="auto"/>
        <w:left w:val="none" w:sz="0" w:space="0" w:color="auto"/>
        <w:bottom w:val="none" w:sz="0" w:space="0" w:color="auto"/>
        <w:right w:val="none" w:sz="0" w:space="0" w:color="auto"/>
      </w:divBdr>
    </w:div>
    <w:div w:id="2127579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googleapis.com/auth/gmail.insert" TargetMode="External"/><Relationship Id="rId26" Type="http://schemas.openxmlformats.org/officeDocument/2006/relationships/image" Target="media/image4.png"/><Relationship Id="rId39" Type="http://schemas.openxmlformats.org/officeDocument/2006/relationships/hyperlink" Target="https://spring.io/projects/spring-boot" TargetMode="External"/><Relationship Id="rId21" Type="http://schemas.openxmlformats.org/officeDocument/2006/relationships/hyperlink" Target="https://www.googleapis.com/auth/gmail.modify" TargetMode="External"/><Relationship Id="rId34" Type="http://schemas.openxmlformats.org/officeDocument/2006/relationships/hyperlink" Target="https://developers.google.com/gmail/api/v1/reference/" TargetMode="External"/><Relationship Id="rId42" Type="http://schemas.openxmlformats.org/officeDocument/2006/relationships/hyperlink" Target="https://en.wikipedia.org/wiki/Many-to-many_(data_model)" TargetMode="External"/><Relationship Id="rId47" Type="http://schemas.openxmlformats.org/officeDocument/2006/relationships/header" Target="header4.xml"/><Relationship Id="rId50" Type="http://schemas.openxmlformats.org/officeDocument/2006/relationships/header" Target="header5.xml"/><Relationship Id="rId55" Type="http://schemas.openxmlformats.org/officeDocument/2006/relationships/footer" Target="footer7.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ail.google.com/" TargetMode="External"/><Relationship Id="rId29" Type="http://schemas.openxmlformats.org/officeDocument/2006/relationships/image" Target="media/image7.png"/><Relationship Id="rId11" Type="http://schemas.openxmlformats.org/officeDocument/2006/relationships/header" Target="header2.xml"/><Relationship Id="rId24" Type="http://schemas.openxmlformats.org/officeDocument/2006/relationships/hyperlink" Target="https://www.googleapis.com/auth/gmail.settings.basic" TargetMode="External"/><Relationship Id="rId32" Type="http://schemas.openxmlformats.org/officeDocument/2006/relationships/hyperlink" Target="https://mail.google.com/mail/" TargetMode="External"/><Relationship Id="rId37" Type="http://schemas.openxmlformats.org/officeDocument/2006/relationships/hyperlink" Target="https://github.com/axios/axios" TargetMode="External"/><Relationship Id="rId40" Type="http://schemas.openxmlformats.org/officeDocument/2006/relationships/hyperlink" Target="https://en.wikipedia.org/wiki/Google_APIs" TargetMode="External"/><Relationship Id="rId45" Type="http://schemas.openxmlformats.org/officeDocument/2006/relationships/hyperlink" Target="mailto:pepicsrdjan134@gmail.com" TargetMode="External"/><Relationship Id="rId53" Type="http://schemas.openxmlformats.org/officeDocument/2006/relationships/header" Target="header7.xml"/><Relationship Id="rId5" Type="http://schemas.openxmlformats.org/officeDocument/2006/relationships/webSettings" Target="webSettings.xml"/><Relationship Id="rId19" Type="http://schemas.openxmlformats.org/officeDocument/2006/relationships/hyperlink" Target="https://www.googleapis.com/auth/gmail.label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www.googleapis.com/auth/gmail.readonly"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api.jquery.com/" TargetMode="External"/><Relationship Id="rId43" Type="http://schemas.openxmlformats.org/officeDocument/2006/relationships/hyperlink" Target="https://spring.io/projects/spring-boot" TargetMode="External"/><Relationship Id="rId48" Type="http://schemas.openxmlformats.org/officeDocument/2006/relationships/footer" Target="footer3.xml"/><Relationship Id="rId56" Type="http://schemas.openxmlformats.org/officeDocument/2006/relationships/fontTable" Target="fontTable.xml"/><Relationship Id="rId8" Type="http://schemas.openxmlformats.org/officeDocument/2006/relationships/image" Target="media/image1.emf"/><Relationship Id="rId51" Type="http://schemas.openxmlformats.org/officeDocument/2006/relationships/footer" Target="footer5.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www.googleapis.com/auth/gmail.compose" TargetMode="External"/><Relationship Id="rId25" Type="http://schemas.openxmlformats.org/officeDocument/2006/relationships/hyperlink" Target="https://www.googleapis.com/auth/gmail.settings.sharing" TargetMode="External"/><Relationship Id="rId33" Type="http://schemas.openxmlformats.org/officeDocument/2006/relationships/hyperlink" Target="https://spring.io/" TargetMode="External"/><Relationship Id="rId38" Type="http://schemas.openxmlformats.org/officeDocument/2006/relationships/hyperlink" Target="https://en.wikipedia.org/wiki/Java_(programming_language)" TargetMode="External"/><Relationship Id="rId46" Type="http://schemas.openxmlformats.org/officeDocument/2006/relationships/header" Target="header3.xml"/><Relationship Id="rId20" Type="http://schemas.openxmlformats.org/officeDocument/2006/relationships/hyperlink" Target="https://www.googleapis.com/auth/gmail.metadata" TargetMode="External"/><Relationship Id="rId41" Type="http://schemas.openxmlformats.org/officeDocument/2006/relationships/hyperlink" Target="https://en.wikipedia.org/wiki/Apache_Maven" TargetMode="External"/><Relationship Id="rId54"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nsole.developers.google.com/flows/enableapi?apiid=gmail&amp;pli=1" TargetMode="External"/><Relationship Id="rId23" Type="http://schemas.openxmlformats.org/officeDocument/2006/relationships/hyperlink" Target="https://www.googleapis.com/auth/gmail.send" TargetMode="External"/><Relationship Id="rId28" Type="http://schemas.openxmlformats.org/officeDocument/2006/relationships/image" Target="media/image6.png"/><Relationship Id="rId36" Type="http://schemas.openxmlformats.org/officeDocument/2006/relationships/hyperlink" Target="https://getbootstrap.com/" TargetMode="External"/><Relationship Id="rId49" Type="http://schemas.openxmlformats.org/officeDocument/2006/relationships/footer" Target="footer4.xml"/><Relationship Id="rId57"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hyperlink" Target="https://en.wikipedia.org/wiki/JavaScript" TargetMode="External"/><Relationship Id="rId44" Type="http://schemas.openxmlformats.org/officeDocument/2006/relationships/hyperlink" Target="https://spring.io/projects/spring-boot" TargetMode="External"/><Relationship Id="rId5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208FC-56E1-4D2A-A8FD-B40477FF7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14299</TotalTime>
  <Pages>62</Pages>
  <Words>9122</Words>
  <Characters>52001</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Levi9 Global Sourcing</Company>
  <LinksUpToDate>false</LinksUpToDate>
  <CharactersWithSpaces>61001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Srle</dc:creator>
  <dc:description/>
  <cp:lastModifiedBy>Ivana Savin</cp:lastModifiedBy>
  <cp:revision>793</cp:revision>
  <cp:lastPrinted>2013-11-27T19:53:00Z</cp:lastPrinted>
  <dcterms:created xsi:type="dcterms:W3CDTF">2013-09-05T14:54:00Z</dcterms:created>
  <dcterms:modified xsi:type="dcterms:W3CDTF">2019-05-16T12:46:00Z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Levi9 Global Sourcing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